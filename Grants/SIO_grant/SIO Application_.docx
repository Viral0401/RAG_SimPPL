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highlight w:val="yellow"/>
          <w:rtl w:val="0"/>
        </w:rPr>
        <w:t xml:space="preserve">Email Address – Principal Researcher</w:t>
      </w:r>
      <w:r w:rsidDel="00000000" w:rsidR="00000000" w:rsidRPr="00000000">
        <w:rPr>
          <w:b w:val="1"/>
          <w:rtl w:val="0"/>
        </w:rPr>
        <w:t xml:space="preserve">: swapneel@mit.edu</w:t>
      </w:r>
    </w:p>
    <w:p w:rsidR="00000000" w:rsidDel="00000000" w:rsidP="00000000" w:rsidRDefault="00000000" w:rsidRPr="00000000" w14:paraId="00000002">
      <w:pPr>
        <w:rPr/>
      </w:pPr>
      <w:r w:rsidDel="00000000" w:rsidR="00000000" w:rsidRPr="00000000">
        <w:rPr>
          <w:b w:val="1"/>
          <w:rtl w:val="0"/>
        </w:rPr>
        <w:t xml:space="preserve">Principal Researcher – First Name:</w:t>
      </w:r>
      <w:r w:rsidDel="00000000" w:rsidR="00000000" w:rsidRPr="00000000">
        <w:rPr>
          <w:rtl w:val="0"/>
        </w:rPr>
        <w:t xml:space="preserve"> Swapneel</w:t>
      </w:r>
    </w:p>
    <w:p w:rsidR="00000000" w:rsidDel="00000000" w:rsidP="00000000" w:rsidRDefault="00000000" w:rsidRPr="00000000" w14:paraId="00000003">
      <w:pPr>
        <w:rPr/>
      </w:pPr>
      <w:r w:rsidDel="00000000" w:rsidR="00000000" w:rsidRPr="00000000">
        <w:rPr>
          <w:b w:val="1"/>
          <w:rtl w:val="0"/>
        </w:rPr>
        <w:t xml:space="preserve">Principal Researcher – Last Name:</w:t>
      </w:r>
      <w:r w:rsidDel="00000000" w:rsidR="00000000" w:rsidRPr="00000000">
        <w:rPr>
          <w:rtl w:val="0"/>
        </w:rPr>
        <w:t xml:space="preserve"> Mehta</w:t>
      </w:r>
    </w:p>
    <w:p w:rsidR="00000000" w:rsidDel="00000000" w:rsidP="00000000" w:rsidRDefault="00000000" w:rsidRPr="00000000" w14:paraId="00000004">
      <w:pPr>
        <w:rPr/>
      </w:pPr>
      <w:r w:rsidDel="00000000" w:rsidR="00000000" w:rsidRPr="00000000">
        <w:rPr>
          <w:b w:val="1"/>
          <w:rtl w:val="0"/>
        </w:rPr>
        <w:t xml:space="preserve">Principal Researcher – Institutional Affiliation</w:t>
      </w:r>
      <w:r w:rsidDel="00000000" w:rsidR="00000000" w:rsidRPr="00000000">
        <w:rPr>
          <w:rtl w:val="0"/>
        </w:rPr>
        <w:t xml:space="preserve">: SimPPL, MIT, Boston University</w:t>
      </w:r>
    </w:p>
    <w:p w:rsidR="00000000" w:rsidDel="00000000" w:rsidP="00000000" w:rsidRDefault="00000000" w:rsidRPr="00000000" w14:paraId="00000005">
      <w:pPr>
        <w:rPr/>
      </w:pPr>
      <w:r w:rsidDel="00000000" w:rsidR="00000000" w:rsidRPr="00000000">
        <w:rPr>
          <w:b w:val="1"/>
          <w:rtl w:val="0"/>
        </w:rPr>
        <w:t xml:space="preserve">Website:</w:t>
      </w:r>
      <w:r w:rsidDel="00000000" w:rsidR="00000000" w:rsidRPr="00000000">
        <w:rPr>
          <w:rtl w:val="0"/>
        </w:rPr>
        <w:t xml:space="preserve"> </w:t>
      </w:r>
      <w:hyperlink r:id="rId6">
        <w:r w:rsidDel="00000000" w:rsidR="00000000" w:rsidRPr="00000000">
          <w:rPr>
            <w:color w:val="1155cc"/>
            <w:u w:val="single"/>
            <w:rtl w:val="0"/>
          </w:rPr>
          <w:t xml:space="preserve">https://simppl.org/</w:t>
        </w:r>
      </w:hyperlink>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Country of Residence:</w:t>
      </w:r>
      <w:r w:rsidDel="00000000" w:rsidR="00000000" w:rsidRPr="00000000">
        <w:rPr>
          <w:rtl w:val="0"/>
        </w:rPr>
        <w:t xml:space="preserve"> United States</w:t>
      </w:r>
    </w:p>
    <w:p w:rsidR="00000000" w:rsidDel="00000000" w:rsidP="00000000" w:rsidRDefault="00000000" w:rsidRPr="00000000" w14:paraId="00000007">
      <w:pPr>
        <w:rPr>
          <w:ins w:author="Swapneel Mehta" w:id="0" w:date="2024-01-30T04:32:45Z"/>
        </w:rPr>
      </w:pPr>
      <w:ins w:author="Swapneel Mehta" w:id="0" w:date="2024-01-30T04:32:45Z">
        <w:r w:rsidDel="00000000" w:rsidR="00000000" w:rsidRPr="00000000">
          <w:rPr>
            <w:rtl w:val="0"/>
          </w:rPr>
          <w:t xml:space="preserve">Address: (Fiscal sponsor) One Fact Foundation, </w:t>
        </w:r>
        <w:r w:rsidDel="00000000" w:rsidR="00000000" w:rsidRPr="00000000">
          <w:rPr>
            <w:rtl w:val="0"/>
          </w:rPr>
          <w:t xml:space="preserve">2093 Philadelphia Pike #1764, Claymont, DE 19703 </w:t>
        </w:r>
        <w:r w:rsidDel="00000000" w:rsidR="00000000" w:rsidRPr="00000000">
          <w:rPr>
            <w:rtl w:val="0"/>
          </w:rPr>
        </w:r>
      </w:ins>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Collaborators – Name(s), Email Address(es), Affiliation(s), Country of Residence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Caitlyn Vergara, SimPPL, United States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Raghav Jain, SimPPL, United Kingdom</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Dhara Mungra, SimPPL, India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Jay Gala, SimPPL, India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Himanshu Beniwal, SimPPL, India</w:t>
      </w:r>
    </w:p>
    <w:p w:rsidR="00000000" w:rsidDel="00000000" w:rsidP="00000000" w:rsidRDefault="00000000" w:rsidRPr="00000000" w14:paraId="0000000F">
      <w:pPr>
        <w:rPr>
          <w:b w:val="1"/>
          <w:highlight w:val="yellow"/>
        </w:rPr>
      </w:pPr>
      <w:r w:rsidDel="00000000" w:rsidR="00000000" w:rsidRPr="00000000">
        <w:rPr>
          <w:rtl w:val="0"/>
        </w:rPr>
      </w:r>
    </w:p>
    <w:p w:rsidR="00000000" w:rsidDel="00000000" w:rsidP="00000000" w:rsidRDefault="00000000" w:rsidRPr="00000000" w14:paraId="00000010">
      <w:pPr>
        <w:rPr/>
      </w:pPr>
      <w:r w:rsidDel="00000000" w:rsidR="00000000" w:rsidRPr="00000000">
        <w:rPr>
          <w:b w:val="1"/>
          <w:highlight w:val="yellow"/>
          <w:rtl w:val="0"/>
        </w:rPr>
        <w:t xml:space="preserve">Project Title</w:t>
      </w:r>
      <w:r w:rsidDel="00000000" w:rsidR="00000000" w:rsidRPr="00000000">
        <w:rPr>
          <w:rtl w:val="0"/>
        </w:rPr>
        <w:t xml:space="preserve">: Suchak (Informer)</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Brief Description of Project</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SimPPL’s project introduces a novel, AI-powered, Large Language Model (LLM)  tipline designed to counter information interference during elections. The tipline delivers trusted and verified multilingual information based on fact-checks provided to a grounded chatbot. AI-based clustering of incoming tips allow fact-checkers in India to operationalize their work at marginal cost. We deliver culturally and linguistically tailored, verified election information to diverse communities. This innovative approach is based on novel prior work we have successfully engaged in, combining advanced, multilingual LLM technology with robust measures against misuse, aiming to set a new democratized standard in combating misinformation and supporting safe online environments through replicable community-based participatory research.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Requested Funding Amount (USD)</w:t>
      </w:r>
      <w:r w:rsidDel="00000000" w:rsidR="00000000" w:rsidRPr="00000000">
        <w:rPr>
          <w:rtl w:val="0"/>
        </w:rPr>
        <w:t xml:space="preserve">: $15,000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-attachments-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highlight w:val="yellow"/>
          <w:rtl w:val="0"/>
        </w:rPr>
        <w:t xml:space="preserve">Additional Information (If any</w:t>
      </w:r>
      <w:r w:rsidDel="00000000" w:rsidR="00000000" w:rsidRPr="00000000">
        <w:rPr>
          <w:b w:val="1"/>
          <w:rtl w:val="0"/>
        </w:rPr>
        <w:t xml:space="preserve">): </w:t>
      </w:r>
      <w:r w:rsidDel="00000000" w:rsidR="00000000" w:rsidRPr="00000000">
        <w:rPr>
          <w:rtl w:val="0"/>
        </w:rPr>
        <w:t xml:space="preserve">SimPPL is fiscally sponsored by a US 501(c)(3) non-profit organization called the One Fact Foundation where project lead Dr. Swapneel Mehta holds a senior leadership position.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mpp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