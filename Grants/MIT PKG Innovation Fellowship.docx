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440" w:right="-440" w:firstLine="0"/>
        <w:rPr/>
      </w:pPr>
      <w:commentRangeStart w:id="0"/>
      <w:commentRangeStart w:id="1"/>
      <w:r w:rsidDel="00000000" w:rsidR="00000000" w:rsidRPr="00000000">
        <w:rPr>
          <w:rtl w:val="0"/>
        </w:rPr>
      </w:r>
    </w:p>
    <w:p w:rsidR="00000000" w:rsidDel="00000000" w:rsidP="00000000" w:rsidRDefault="00000000" w:rsidRPr="00000000" w14:paraId="00000002">
      <w:pPr>
        <w:ind w:left="-440" w:right="-440" w:firstLine="0"/>
        <w:rPr>
          <w:rFonts w:ascii="Roboto" w:cs="Roboto" w:eastAsia="Roboto" w:hAnsi="Roboto"/>
          <w:color w:val="333e48"/>
          <w:sz w:val="24"/>
          <w:szCs w:val="24"/>
        </w:rPr>
      </w:pPr>
      <w:r w:rsidDel="00000000" w:rsidR="00000000" w:rsidRPr="00000000">
        <w:rPr>
          <w:rFonts w:ascii="Roboto" w:cs="Roboto" w:eastAsia="Roboto" w:hAnsi="Roboto"/>
          <w:color w:val="333e48"/>
          <w:sz w:val="24"/>
          <w:szCs w:val="24"/>
          <w:rtl w:val="0"/>
        </w:rPr>
        <w:t xml:space="preserve">Team Information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ind w:left="-440" w:right="-440" w:firstLine="0"/>
        <w:rPr>
          <w:rFonts w:ascii="Roboto" w:cs="Roboto" w:eastAsia="Roboto" w:hAnsi="Roboto"/>
          <w:color w:val="6b787f"/>
          <w:sz w:val="21"/>
          <w:szCs w:val="21"/>
        </w:rPr>
      </w:pPr>
      <w:r w:rsidDel="00000000" w:rsidR="00000000" w:rsidRPr="00000000">
        <w:rPr>
          <w:rFonts w:ascii="Roboto" w:cs="Roboto" w:eastAsia="Roboto" w:hAnsi="Roboto"/>
          <w:color w:val="6b787f"/>
          <w:sz w:val="21"/>
          <w:szCs w:val="21"/>
          <w:rtl w:val="0"/>
        </w:rPr>
        <w:t xml:space="preserve">Read only</w:t>
      </w:r>
    </w:p>
    <w:p w:rsidR="00000000" w:rsidDel="00000000" w:rsidP="00000000" w:rsidRDefault="00000000" w:rsidRPr="00000000" w14:paraId="00000004">
      <w:pPr>
        <w:shd w:fill="ffffff" w:val="clear"/>
        <w:spacing w:after="4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task cannot be started at this time</w:t>
      </w:r>
    </w:p>
    <w:p w:rsidR="00000000" w:rsidDel="00000000" w:rsidP="00000000" w:rsidRDefault="00000000" w:rsidRPr="00000000" w14:paraId="00000005">
      <w:pPr>
        <w:pStyle w:val="Heading1"/>
        <w:keepNext w:val="0"/>
        <w:keepLines w:val="0"/>
        <w:spacing w:after="160" w:before="160" w:line="240" w:lineRule="auto"/>
        <w:ind w:left="-220" w:right="-220" w:firstLine="0"/>
        <w:rPr>
          <w:b w:val="1"/>
          <w:color w:val="333e48"/>
          <w:sz w:val="27"/>
          <w:szCs w:val="27"/>
        </w:rPr>
      </w:pPr>
      <w:bookmarkStart w:colFirst="0" w:colLast="0" w:name="_iec9r7puh7r2" w:id="0"/>
      <w:bookmarkEnd w:id="0"/>
      <w:r w:rsidDel="00000000" w:rsidR="00000000" w:rsidRPr="00000000">
        <w:rPr>
          <w:b w:val="1"/>
          <w:color w:val="333e48"/>
          <w:sz w:val="27"/>
          <w:szCs w:val="27"/>
          <w:rtl w:val="0"/>
        </w:rPr>
        <w:t xml:space="preserve">Team Information</w:t>
      </w:r>
    </w:p>
    <w:p w:rsidR="00000000" w:rsidDel="00000000" w:rsidP="00000000" w:rsidRDefault="00000000" w:rsidRPr="00000000" w14:paraId="00000006">
      <w:pPr>
        <w:spacing w:after="240" w:line="400" w:lineRule="auto"/>
        <w:ind w:left="-220" w:right="-220" w:firstLine="0"/>
        <w:rPr>
          <w:sz w:val="27"/>
          <w:szCs w:val="27"/>
        </w:rPr>
      </w:pPr>
      <w:r w:rsidDel="00000000" w:rsidR="00000000" w:rsidRPr="00000000">
        <w:rPr>
          <w:sz w:val="27"/>
          <w:szCs w:val="27"/>
          <w:rtl w:val="0"/>
        </w:rPr>
        <w:t xml:space="preserve">TEAM INFORMATION</w:t>
      </w:r>
    </w:p>
    <w:p w:rsidR="00000000" w:rsidDel="00000000" w:rsidP="00000000" w:rsidRDefault="00000000" w:rsidRPr="00000000" w14:paraId="00000007">
      <w:pPr>
        <w:spacing w:after="240" w:line="400" w:lineRule="auto"/>
        <w:ind w:left="-220" w:right="-220" w:firstLine="0"/>
        <w:rPr>
          <w:color w:val="333e48"/>
          <w:sz w:val="21"/>
          <w:szCs w:val="21"/>
        </w:rPr>
      </w:pPr>
      <w:r w:rsidDel="00000000" w:rsidR="00000000" w:rsidRPr="00000000">
        <w:rPr>
          <w:color w:val="333e48"/>
          <w:sz w:val="21"/>
          <w:szCs w:val="21"/>
          <w:rtl w:val="0"/>
        </w:rPr>
        <w:t xml:space="preserve">Please provide us information about your team and your project.</w:t>
      </w:r>
    </w:p>
    <w:p w:rsidR="00000000" w:rsidDel="00000000" w:rsidP="00000000" w:rsidRDefault="00000000" w:rsidRPr="00000000" w14:paraId="00000008">
      <w:pPr>
        <w:spacing w:after="520" w:line="400" w:lineRule="auto"/>
        <w:ind w:left="-220" w:right="-220" w:firstLine="0"/>
        <w:rPr>
          <w:color w:val="333e48"/>
          <w:sz w:val="27"/>
          <w:szCs w:val="27"/>
        </w:rPr>
      </w:pPr>
      <w:r w:rsidDel="00000000" w:rsidR="00000000" w:rsidRPr="00000000">
        <w:rPr>
          <w:color w:val="333e48"/>
          <w:sz w:val="27"/>
          <w:szCs w:val="27"/>
          <w:rtl w:val="0"/>
        </w:rPr>
        <w:t xml:space="preserve">MIT Team Lead</w:t>
      </w:r>
      <w:r w:rsidDel="00000000" w:rsidR="00000000" w:rsidRPr="00000000">
        <w:rPr>
          <w:rtl w:val="0"/>
        </w:rPr>
      </w:r>
    </w:p>
    <w:tbl>
      <w:tblPr>
        <w:tblStyle w:val="Table1"/>
        <w:tblW w:w="10185.0" w:type="dxa"/>
        <w:jc w:val="left"/>
        <w:tblInd w:w="-8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05"/>
        <w:gridCol w:w="4680"/>
        <w:tblGridChange w:id="0">
          <w:tblGrid>
            <w:gridCol w:w="5505"/>
            <w:gridCol w:w="4680"/>
          </w:tblGrid>
        </w:tblGridChange>
      </w:tblGrid>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09">
            <w:pPr>
              <w:spacing w:after="160" w:lineRule="auto"/>
              <w:ind w:left="-220" w:right="-220" w:firstLine="0"/>
              <w:rPr>
                <w:color w:val="333e48"/>
                <w:sz w:val="24"/>
                <w:szCs w:val="24"/>
              </w:rPr>
            </w:pPr>
            <w:r w:rsidDel="00000000" w:rsidR="00000000" w:rsidRPr="00000000">
              <w:rPr>
                <w:color w:val="333e48"/>
                <w:sz w:val="24"/>
                <w:szCs w:val="24"/>
                <w:rtl w:val="0"/>
              </w:rPr>
              <w:t xml:space="preserve">Pronouns:</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0A">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(No response)</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0B">
            <w:pPr>
              <w:spacing w:after="160" w:lineRule="auto"/>
              <w:ind w:left="-220" w:right="-220" w:firstLine="0"/>
              <w:rPr>
                <w:color w:val="333e48"/>
                <w:sz w:val="24"/>
                <w:szCs w:val="24"/>
              </w:rPr>
            </w:pPr>
            <w:r w:rsidDel="00000000" w:rsidR="00000000" w:rsidRPr="00000000">
              <w:rPr>
                <w:color w:val="333e48"/>
                <w:sz w:val="24"/>
                <w:szCs w:val="24"/>
                <w:rtl w:val="0"/>
              </w:rPr>
              <w:t xml:space="preserve">First Name</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0C">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(Swapneel </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0D">
            <w:pPr>
              <w:spacing w:after="160" w:lineRule="auto"/>
              <w:ind w:left="-220" w:right="-220" w:firstLine="0"/>
              <w:rPr>
                <w:color w:val="333e48"/>
                <w:sz w:val="24"/>
                <w:szCs w:val="24"/>
              </w:rPr>
            </w:pPr>
            <w:r w:rsidDel="00000000" w:rsidR="00000000" w:rsidRPr="00000000">
              <w:rPr>
                <w:color w:val="333e48"/>
                <w:sz w:val="24"/>
                <w:szCs w:val="24"/>
                <w:rtl w:val="0"/>
              </w:rPr>
              <w:t xml:space="preserve">Last Name:</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0E">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Mehta</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0F">
            <w:pPr>
              <w:spacing w:after="160" w:lineRule="auto"/>
              <w:ind w:left="-220" w:right="-220" w:firstLine="0"/>
              <w:rPr>
                <w:color w:val="333e48"/>
                <w:sz w:val="24"/>
                <w:szCs w:val="24"/>
              </w:rPr>
            </w:pPr>
            <w:r w:rsidDel="00000000" w:rsidR="00000000" w:rsidRPr="00000000">
              <w:rPr>
                <w:color w:val="333e48"/>
                <w:sz w:val="24"/>
                <w:szCs w:val="24"/>
                <w:rtl w:val="0"/>
              </w:rPr>
              <w:t xml:space="preserve">MIT Email:</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10">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o swapneel@mit.edu</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11">
            <w:pPr>
              <w:spacing w:after="160" w:lineRule="auto"/>
              <w:ind w:left="-220" w:right="-220" w:firstLine="0"/>
              <w:rPr>
                <w:color w:val="333e48"/>
                <w:sz w:val="24"/>
                <w:szCs w:val="24"/>
              </w:rPr>
            </w:pPr>
            <w:r w:rsidDel="00000000" w:rsidR="00000000" w:rsidRPr="00000000">
              <w:rPr>
                <w:color w:val="333e48"/>
                <w:sz w:val="24"/>
                <w:szCs w:val="24"/>
                <w:rtl w:val="0"/>
              </w:rPr>
              <w:t xml:space="preserve">MIT Course Number:</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12">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(No response)</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13">
            <w:pPr>
              <w:spacing w:after="160" w:lineRule="auto"/>
              <w:ind w:left="-220" w:right="-220" w:firstLine="0"/>
              <w:rPr>
                <w:color w:val="333e48"/>
                <w:sz w:val="24"/>
                <w:szCs w:val="24"/>
              </w:rPr>
            </w:pPr>
            <w:r w:rsidDel="00000000" w:rsidR="00000000" w:rsidRPr="00000000">
              <w:rPr>
                <w:color w:val="333e48"/>
                <w:sz w:val="24"/>
                <w:szCs w:val="24"/>
                <w:rtl w:val="0"/>
              </w:rPr>
              <w:t xml:space="preserve">Graduation year:</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14">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(No response)</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15">
            <w:pPr>
              <w:spacing w:after="160" w:lineRule="auto"/>
              <w:ind w:left="-220" w:right="-220" w:firstLine="0"/>
              <w:rPr>
                <w:color w:val="333e48"/>
                <w:sz w:val="24"/>
                <w:szCs w:val="24"/>
              </w:rPr>
            </w:pPr>
            <w:r w:rsidDel="00000000" w:rsidR="00000000" w:rsidRPr="00000000">
              <w:rPr>
                <w:color w:val="333e48"/>
                <w:sz w:val="24"/>
                <w:szCs w:val="24"/>
                <w:rtl w:val="0"/>
              </w:rPr>
              <w:t xml:space="preserve">Undergraduate or Graduate:</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16">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(No response)</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17">
            <w:pPr>
              <w:spacing w:after="160" w:lineRule="auto"/>
              <w:ind w:left="-220" w:right="-220" w:firstLine="0"/>
              <w:rPr>
                <w:color w:val="333e48"/>
                <w:sz w:val="24"/>
                <w:szCs w:val="24"/>
              </w:rPr>
            </w:pPr>
            <w:r w:rsidDel="00000000" w:rsidR="00000000" w:rsidRPr="00000000">
              <w:rPr>
                <w:color w:val="333e48"/>
                <w:sz w:val="24"/>
                <w:szCs w:val="24"/>
                <w:rtl w:val="0"/>
              </w:rPr>
              <w:t xml:space="preserve">MIT ID:</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18">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(No response)</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19">
            <w:pPr>
              <w:spacing w:after="160" w:lineRule="auto"/>
              <w:ind w:left="-220" w:right="-220" w:firstLine="0"/>
              <w:rPr>
                <w:color w:val="333e48"/>
                <w:sz w:val="24"/>
                <w:szCs w:val="24"/>
              </w:rPr>
            </w:pPr>
            <w:r w:rsidDel="00000000" w:rsidR="00000000" w:rsidRPr="00000000">
              <w:rPr>
                <w:color w:val="333e48"/>
                <w:sz w:val="24"/>
                <w:szCs w:val="24"/>
                <w:rtl w:val="0"/>
              </w:rPr>
              <w:t xml:space="preserve">Cell Phone:</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1A">
            <w:pPr>
              <w:spacing w:after="160" w:line="384.00000000000006" w:lineRule="auto"/>
              <w:ind w:left="-220" w:right="-220" w:firstLine="0"/>
              <w:rPr>
                <w:color w:val="333e48"/>
                <w:sz w:val="24"/>
                <w:szCs w:val="24"/>
              </w:rPr>
            </w:pPr>
            <w:r w:rsidDel="00000000" w:rsidR="00000000" w:rsidRPr="00000000">
              <w:rPr>
                <w:rtl w:val="0"/>
              </w:rPr>
            </w:r>
          </w:p>
        </w:tc>
      </w:tr>
    </w:tbl>
    <w:p w:rsidR="00000000" w:rsidDel="00000000" w:rsidP="00000000" w:rsidRDefault="00000000" w:rsidRPr="00000000" w14:paraId="0000001B">
      <w:pPr>
        <w:spacing w:after="520" w:line="400" w:lineRule="auto"/>
        <w:ind w:left="-220" w:right="-220" w:firstLine="0"/>
        <w:rPr>
          <w:color w:val="333e48"/>
          <w:sz w:val="27"/>
          <w:szCs w:val="27"/>
        </w:rPr>
      </w:pPr>
      <w:r w:rsidDel="00000000" w:rsidR="00000000" w:rsidRPr="00000000">
        <w:rPr>
          <w:color w:val="333e48"/>
          <w:sz w:val="27"/>
          <w:szCs w:val="27"/>
          <w:rtl w:val="0"/>
        </w:rPr>
        <w:t xml:space="preserve">Team Name</w:t>
      </w:r>
    </w:p>
    <w:p w:rsidR="00000000" w:rsidDel="00000000" w:rsidP="00000000" w:rsidRDefault="00000000" w:rsidRPr="00000000" w14:paraId="0000001C">
      <w:pPr>
        <w:shd w:fill="eeeeee" w:val="clear"/>
        <w:spacing w:after="460" w:line="400" w:lineRule="auto"/>
        <w:ind w:left="-220" w:right="-220" w:firstLine="0"/>
        <w:rPr>
          <w:color w:val="333e48"/>
          <w:sz w:val="24"/>
          <w:szCs w:val="24"/>
        </w:rPr>
      </w:pPr>
      <w:r w:rsidDel="00000000" w:rsidR="00000000" w:rsidRPr="00000000">
        <w:rPr>
          <w:color w:val="333e48"/>
          <w:sz w:val="24"/>
          <w:szCs w:val="24"/>
          <w:rtl w:val="0"/>
        </w:rPr>
        <w:t xml:space="preserve">Sakhi</w:t>
      </w:r>
    </w:p>
    <w:p w:rsidR="00000000" w:rsidDel="00000000" w:rsidP="00000000" w:rsidRDefault="00000000" w:rsidRPr="00000000" w14:paraId="0000001D">
      <w:pPr>
        <w:spacing w:after="520" w:line="400" w:lineRule="auto"/>
        <w:ind w:left="-220" w:right="-220" w:firstLine="0"/>
        <w:rPr>
          <w:color w:val="333e48"/>
          <w:sz w:val="27"/>
          <w:szCs w:val="27"/>
        </w:rPr>
      </w:pPr>
      <w:r w:rsidDel="00000000" w:rsidR="00000000" w:rsidRPr="00000000">
        <w:rPr>
          <w:color w:val="333e48"/>
          <w:sz w:val="27"/>
          <w:szCs w:val="27"/>
          <w:rtl w:val="0"/>
        </w:rPr>
        <w:t xml:space="preserve">Team Email</w:t>
      </w:r>
    </w:p>
    <w:p w:rsidR="00000000" w:rsidDel="00000000" w:rsidP="00000000" w:rsidRDefault="00000000" w:rsidRPr="00000000" w14:paraId="0000001E">
      <w:pPr>
        <w:shd w:fill="eeeeee" w:val="clear"/>
        <w:spacing w:after="460" w:line="400" w:lineRule="auto"/>
        <w:ind w:left="-220" w:right="-220" w:firstLine="0"/>
        <w:rPr>
          <w:color w:val="333e48"/>
          <w:sz w:val="24"/>
          <w:szCs w:val="24"/>
        </w:rPr>
      </w:pPr>
      <w:r w:rsidDel="00000000" w:rsidR="00000000" w:rsidRPr="00000000">
        <w:rPr>
          <w:color w:val="333e48"/>
          <w:sz w:val="24"/>
          <w:szCs w:val="24"/>
          <w:rtl w:val="0"/>
        </w:rPr>
        <w:t xml:space="preserve">simppl.collabs@gmail.com</w:t>
      </w:r>
    </w:p>
    <w:p w:rsidR="00000000" w:rsidDel="00000000" w:rsidP="00000000" w:rsidRDefault="00000000" w:rsidRPr="00000000" w14:paraId="0000001F">
      <w:pPr>
        <w:spacing w:after="520" w:line="400" w:lineRule="auto"/>
        <w:ind w:left="-220" w:right="-220" w:firstLine="0"/>
        <w:rPr>
          <w:color w:val="333e48"/>
          <w:sz w:val="27"/>
          <w:szCs w:val="27"/>
        </w:rPr>
      </w:pPr>
      <w:r w:rsidDel="00000000" w:rsidR="00000000" w:rsidRPr="00000000">
        <w:rPr>
          <w:color w:val="333e48"/>
          <w:sz w:val="27"/>
          <w:szCs w:val="27"/>
          <w:rtl w:val="0"/>
        </w:rPr>
        <w:t xml:space="preserve">Project Pitch</w:t>
      </w:r>
    </w:p>
    <w:p w:rsidR="00000000" w:rsidDel="00000000" w:rsidP="00000000" w:rsidRDefault="00000000" w:rsidRPr="00000000" w14:paraId="00000020">
      <w:pPr>
        <w:spacing w:after="160" w:line="400" w:lineRule="auto"/>
        <w:ind w:left="-220" w:right="-220" w:firstLine="0"/>
        <w:rPr>
          <w:color w:val="333e48"/>
          <w:sz w:val="21"/>
          <w:szCs w:val="21"/>
        </w:rPr>
      </w:pPr>
      <w:r w:rsidDel="00000000" w:rsidR="00000000" w:rsidRPr="00000000">
        <w:rPr>
          <w:color w:val="333e48"/>
          <w:sz w:val="21"/>
          <w:szCs w:val="21"/>
          <w:rtl w:val="0"/>
        </w:rPr>
        <w:t xml:space="preserve">Please provide a short 2-4 sentence overview of your proposal.</w:t>
      </w:r>
    </w:p>
    <w:p w:rsidR="00000000" w:rsidDel="00000000" w:rsidP="00000000" w:rsidRDefault="00000000" w:rsidRPr="00000000" w14:paraId="00000021">
      <w:pPr>
        <w:shd w:fill="eeeeee" w:val="clear"/>
        <w:spacing w:after="460" w:line="400" w:lineRule="auto"/>
        <w:ind w:left="-220" w:right="-220" w:firstLine="0"/>
        <w:rPr>
          <w:color w:val="333e48"/>
          <w:sz w:val="24"/>
          <w:szCs w:val="24"/>
        </w:rPr>
      </w:pPr>
      <w:commentRangeStart w:id="2"/>
      <w:r w:rsidDel="00000000" w:rsidR="00000000" w:rsidRPr="00000000">
        <w:rPr>
          <w:color w:val="333e48"/>
          <w:sz w:val="24"/>
          <w:szCs w:val="24"/>
          <w:rtl w:val="0"/>
        </w:rPr>
        <w:t xml:space="preserve">We propose to develop a claims verification system</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2">
      <w:pPr>
        <w:spacing w:after="520" w:line="400" w:lineRule="auto"/>
        <w:ind w:left="-220" w:right="-220" w:firstLine="0"/>
        <w:rPr>
          <w:color w:val="333e48"/>
          <w:sz w:val="27"/>
          <w:szCs w:val="27"/>
        </w:rPr>
      </w:pPr>
      <w:r w:rsidDel="00000000" w:rsidR="00000000" w:rsidRPr="00000000">
        <w:rPr>
          <w:rtl w:val="0"/>
        </w:rPr>
      </w:r>
    </w:p>
    <w:p w:rsidR="00000000" w:rsidDel="00000000" w:rsidP="00000000" w:rsidRDefault="00000000" w:rsidRPr="00000000" w14:paraId="00000023">
      <w:pPr>
        <w:spacing w:after="520" w:line="400" w:lineRule="auto"/>
        <w:ind w:left="-220" w:right="-220" w:firstLine="0"/>
        <w:rPr>
          <w:color w:val="333e48"/>
          <w:sz w:val="27"/>
          <w:szCs w:val="27"/>
        </w:rPr>
      </w:pPr>
      <w:r w:rsidDel="00000000" w:rsidR="00000000" w:rsidRPr="00000000">
        <w:rPr>
          <w:color w:val="333e48"/>
          <w:sz w:val="27"/>
          <w:szCs w:val="27"/>
          <w:rtl w:val="0"/>
        </w:rPr>
        <w:t xml:space="preserve">Primary Sector</w:t>
      </w:r>
    </w:p>
    <w:p w:rsidR="00000000" w:rsidDel="00000000" w:rsidP="00000000" w:rsidRDefault="00000000" w:rsidRPr="00000000" w14:paraId="00000024">
      <w:pPr>
        <w:spacing w:after="400" w:line="400" w:lineRule="auto"/>
        <w:ind w:left="-220" w:right="-220" w:firstLine="0"/>
        <w:rPr>
          <w:i w:val="1"/>
          <w:color w:val="333e48"/>
          <w:sz w:val="21"/>
          <w:szCs w:val="21"/>
        </w:rPr>
      </w:pPr>
      <w:r w:rsidDel="00000000" w:rsidR="00000000" w:rsidRPr="00000000">
        <w:rPr>
          <w:i w:val="1"/>
          <w:color w:val="333e48"/>
          <w:sz w:val="21"/>
          <w:szCs w:val="21"/>
          <w:rtl w:val="0"/>
        </w:rPr>
        <w:t xml:space="preserve">Please select only ONE primary sector. Select the option that best categorizes your submission.</w:t>
      </w:r>
    </w:p>
    <w:p w:rsidR="00000000" w:rsidDel="00000000" w:rsidP="00000000" w:rsidRDefault="00000000" w:rsidRPr="00000000" w14:paraId="00000025">
      <w:pPr>
        <w:spacing w:after="160" w:line="300" w:lineRule="auto"/>
        <w:ind w:left="-220" w:right="-220" w:firstLine="0"/>
        <w:rPr>
          <w:b w:val="1"/>
          <w:color w:val="333e48"/>
          <w:sz w:val="18"/>
          <w:szCs w:val="18"/>
        </w:rPr>
      </w:pPr>
      <w:r w:rsidDel="00000000" w:rsidR="00000000" w:rsidRPr="00000000">
        <w:rPr>
          <w:b w:val="1"/>
          <w:color w:val="333e48"/>
          <w:sz w:val="18"/>
          <w:szCs w:val="18"/>
          <w:rtl w:val="0"/>
        </w:rPr>
        <w:t xml:space="preserve">No Responses Selected</w:t>
      </w:r>
    </w:p>
    <w:tbl>
      <w:tblPr>
        <w:tblStyle w:val="Table2"/>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bl>
    <w:p w:rsidR="00000000" w:rsidDel="00000000" w:rsidP="00000000" w:rsidRDefault="00000000" w:rsidRPr="00000000" w14:paraId="00000026">
      <w:pPr>
        <w:spacing w:after="520" w:line="400" w:lineRule="auto"/>
        <w:ind w:left="-220" w:right="-220" w:firstLine="0"/>
        <w:rPr>
          <w:color w:val="333e48"/>
          <w:sz w:val="27"/>
          <w:szCs w:val="27"/>
        </w:rPr>
      </w:pPr>
      <w:r w:rsidDel="00000000" w:rsidR="00000000" w:rsidRPr="00000000">
        <w:rPr>
          <w:color w:val="333e48"/>
          <w:sz w:val="27"/>
          <w:szCs w:val="27"/>
          <w:rtl w:val="0"/>
        </w:rPr>
        <w:t xml:space="preserve">Other Sectors</w:t>
      </w:r>
    </w:p>
    <w:p w:rsidR="00000000" w:rsidDel="00000000" w:rsidP="00000000" w:rsidRDefault="00000000" w:rsidRPr="00000000" w14:paraId="00000027">
      <w:pPr>
        <w:spacing w:after="400" w:line="400" w:lineRule="auto"/>
        <w:ind w:left="-220" w:right="-220" w:firstLine="0"/>
        <w:rPr>
          <w:i w:val="1"/>
          <w:color w:val="333e48"/>
          <w:sz w:val="21"/>
          <w:szCs w:val="21"/>
        </w:rPr>
      </w:pPr>
      <w:r w:rsidDel="00000000" w:rsidR="00000000" w:rsidRPr="00000000">
        <w:rPr>
          <w:i w:val="1"/>
          <w:color w:val="333e48"/>
          <w:sz w:val="21"/>
          <w:szCs w:val="21"/>
          <w:rtl w:val="0"/>
        </w:rPr>
        <w:t xml:space="preserve">We recognize that often projects are cross-sector. Select all other sectors that you believe apply to your project.</w:t>
      </w:r>
    </w:p>
    <w:p w:rsidR="00000000" w:rsidDel="00000000" w:rsidP="00000000" w:rsidRDefault="00000000" w:rsidRPr="00000000" w14:paraId="00000028">
      <w:pPr>
        <w:spacing w:after="160" w:line="300" w:lineRule="auto"/>
        <w:ind w:left="-220" w:right="-220" w:firstLine="0"/>
        <w:rPr>
          <w:b w:val="1"/>
          <w:color w:val="333e48"/>
          <w:sz w:val="18"/>
          <w:szCs w:val="18"/>
        </w:rPr>
      </w:pPr>
      <w:r w:rsidDel="00000000" w:rsidR="00000000" w:rsidRPr="00000000">
        <w:rPr>
          <w:b w:val="1"/>
          <w:color w:val="333e48"/>
          <w:sz w:val="18"/>
          <w:szCs w:val="18"/>
          <w:rtl w:val="0"/>
        </w:rPr>
        <w:t xml:space="preserve">No Responses Selected</w:t>
      </w:r>
    </w:p>
    <w:tbl>
      <w:tblPr>
        <w:tblStyle w:val="Table3"/>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bl>
    <w:p w:rsidR="00000000" w:rsidDel="00000000" w:rsidP="00000000" w:rsidRDefault="00000000" w:rsidRPr="00000000" w14:paraId="00000029">
      <w:pPr>
        <w:spacing w:after="520" w:line="400" w:lineRule="auto"/>
        <w:ind w:left="-220" w:right="-220" w:firstLine="0"/>
        <w:rPr>
          <w:color w:val="333e48"/>
          <w:sz w:val="27"/>
          <w:szCs w:val="27"/>
        </w:rPr>
      </w:pPr>
      <w:r w:rsidDel="00000000" w:rsidR="00000000" w:rsidRPr="00000000">
        <w:rPr>
          <w:color w:val="333e48"/>
          <w:sz w:val="27"/>
          <w:szCs w:val="27"/>
          <w:rtl w:val="0"/>
        </w:rPr>
        <w:t xml:space="preserve">Project Location</w:t>
      </w:r>
    </w:p>
    <w:p w:rsidR="00000000" w:rsidDel="00000000" w:rsidP="00000000" w:rsidRDefault="00000000" w:rsidRPr="00000000" w14:paraId="0000002A">
      <w:pPr>
        <w:spacing w:after="160" w:line="400" w:lineRule="auto"/>
        <w:ind w:left="-220" w:right="-220" w:firstLine="0"/>
        <w:rPr>
          <w:color w:val="333e48"/>
          <w:sz w:val="21"/>
          <w:szCs w:val="21"/>
        </w:rPr>
      </w:pPr>
      <w:r w:rsidDel="00000000" w:rsidR="00000000" w:rsidRPr="00000000">
        <w:rPr>
          <w:color w:val="333e48"/>
          <w:sz w:val="21"/>
          <w:szCs w:val="21"/>
          <w:rtl w:val="0"/>
        </w:rPr>
        <w:t xml:space="preserve">City and Country</w:t>
      </w:r>
    </w:p>
    <w:p w:rsidR="00000000" w:rsidDel="00000000" w:rsidP="00000000" w:rsidRDefault="00000000" w:rsidRPr="00000000" w14:paraId="0000002B">
      <w:pPr>
        <w:shd w:fill="eeeeee" w:val="clear"/>
        <w:spacing w:after="460" w:line="400" w:lineRule="auto"/>
        <w:ind w:left="-220" w:right="-220" w:firstLine="0"/>
        <w:rPr>
          <w:color w:val="333e48"/>
          <w:sz w:val="24"/>
          <w:szCs w:val="24"/>
        </w:rPr>
      </w:pPr>
      <w:ins w:author="Swapneel Mehta" w:id="0" w:date="2023-12-01T02:53:44Z">
        <w:r w:rsidDel="00000000" w:rsidR="00000000" w:rsidRPr="00000000">
          <w:rPr>
            <w:color w:val="333e48"/>
            <w:sz w:val="21"/>
            <w:szCs w:val="21"/>
            <w:rtl w:val="0"/>
          </w:rPr>
          <w:t xml:space="preserve">Dhaka, Bangladesh</w:t>
        </w:r>
      </w:ins>
      <w:del w:author="Swapneel Mehta" w:id="0" w:date="2023-12-01T02:53:44Z">
        <w:r w:rsidDel="00000000" w:rsidR="00000000" w:rsidRPr="00000000">
          <w:rPr>
            <w:color w:val="333e48"/>
            <w:sz w:val="24"/>
            <w:szCs w:val="24"/>
            <w:rtl w:val="0"/>
          </w:rPr>
          <w:delText xml:space="preserve">(No response)</w:delText>
        </w:r>
      </w:del>
      <w:r w:rsidDel="00000000" w:rsidR="00000000" w:rsidRPr="00000000">
        <w:rPr>
          <w:rtl w:val="0"/>
        </w:rPr>
      </w:r>
    </w:p>
    <w:p w:rsidR="00000000" w:rsidDel="00000000" w:rsidP="00000000" w:rsidRDefault="00000000" w:rsidRPr="00000000" w14:paraId="0000002C">
      <w:pPr>
        <w:spacing w:after="520" w:line="400" w:lineRule="auto"/>
        <w:ind w:left="-220" w:right="-220" w:firstLine="0"/>
        <w:rPr>
          <w:color w:val="333e48"/>
          <w:sz w:val="27"/>
          <w:szCs w:val="27"/>
        </w:rPr>
      </w:pPr>
      <w:r w:rsidDel="00000000" w:rsidR="00000000" w:rsidRPr="00000000">
        <w:rPr>
          <w:color w:val="333e48"/>
          <w:sz w:val="27"/>
          <w:szCs w:val="27"/>
          <w:rtl w:val="0"/>
        </w:rPr>
        <w:t xml:space="preserve">Team Members:</w:t>
      </w:r>
    </w:p>
    <w:p w:rsidR="00000000" w:rsidDel="00000000" w:rsidP="00000000" w:rsidRDefault="00000000" w:rsidRPr="00000000" w14:paraId="0000002D">
      <w:pPr>
        <w:spacing w:after="400" w:line="400" w:lineRule="auto"/>
        <w:ind w:left="-220" w:right="-220" w:firstLine="0"/>
        <w:rPr>
          <w:i w:val="1"/>
          <w:color w:val="333e48"/>
          <w:sz w:val="21"/>
          <w:szCs w:val="21"/>
        </w:rPr>
      </w:pPr>
      <w:r w:rsidDel="00000000" w:rsidR="00000000" w:rsidRPr="00000000">
        <w:rPr>
          <w:i w:val="1"/>
          <w:color w:val="333e48"/>
          <w:sz w:val="21"/>
          <w:szCs w:val="21"/>
          <w:rtl w:val="0"/>
        </w:rPr>
        <w:t xml:space="preserve">Please tell us the total number of members including yourself, the team lead.</w:t>
      </w:r>
    </w:p>
    <w:p w:rsidR="00000000" w:rsidDel="00000000" w:rsidP="00000000" w:rsidRDefault="00000000" w:rsidRPr="00000000" w14:paraId="0000002E">
      <w:pPr>
        <w:shd w:fill="eeeeee" w:val="clear"/>
        <w:spacing w:after="460" w:line="400" w:lineRule="auto"/>
        <w:ind w:left="-220" w:right="-220" w:firstLine="0"/>
        <w:rPr>
          <w:color w:val="333e48"/>
          <w:sz w:val="24"/>
          <w:szCs w:val="24"/>
        </w:rPr>
      </w:pPr>
      <w:r w:rsidDel="00000000" w:rsidR="00000000" w:rsidRPr="00000000">
        <w:rPr>
          <w:color w:val="333e48"/>
          <w:sz w:val="24"/>
          <w:szCs w:val="24"/>
          <w:rtl w:val="0"/>
        </w:rPr>
        <w:t xml:space="preserve">7</w:t>
      </w:r>
    </w:p>
    <w:p w:rsidR="00000000" w:rsidDel="00000000" w:rsidP="00000000" w:rsidRDefault="00000000" w:rsidRPr="00000000" w14:paraId="0000002F">
      <w:pPr>
        <w:spacing w:after="520" w:line="400" w:lineRule="auto"/>
        <w:ind w:left="-220" w:right="-220" w:firstLine="0"/>
        <w:rPr>
          <w:color w:val="333e48"/>
          <w:sz w:val="27"/>
          <w:szCs w:val="27"/>
        </w:rPr>
      </w:pPr>
      <w:r w:rsidDel="00000000" w:rsidR="00000000" w:rsidRPr="00000000">
        <w:rPr>
          <w:rtl w:val="0"/>
        </w:rPr>
      </w:r>
    </w:p>
    <w:p w:rsidR="00000000" w:rsidDel="00000000" w:rsidP="00000000" w:rsidRDefault="00000000" w:rsidRPr="00000000" w14:paraId="00000030">
      <w:pPr>
        <w:spacing w:after="520" w:line="400" w:lineRule="auto"/>
        <w:ind w:left="-220" w:right="-220" w:firstLine="0"/>
        <w:rPr>
          <w:color w:val="333e48"/>
          <w:sz w:val="27"/>
          <w:szCs w:val="27"/>
        </w:rPr>
      </w:pPr>
      <w:r w:rsidDel="00000000" w:rsidR="00000000" w:rsidRPr="00000000">
        <w:rPr>
          <w:color w:val="333e48"/>
          <w:sz w:val="27"/>
          <w:szCs w:val="27"/>
          <w:rtl w:val="0"/>
        </w:rPr>
        <w:t xml:space="preserve">Team Member 2:</w:t>
      </w:r>
    </w:p>
    <w:p w:rsidR="00000000" w:rsidDel="00000000" w:rsidP="00000000" w:rsidRDefault="00000000" w:rsidRPr="00000000" w14:paraId="00000031">
      <w:pPr>
        <w:spacing w:after="520" w:line="400" w:lineRule="auto"/>
        <w:ind w:left="-220" w:right="-220" w:firstLine="0"/>
        <w:rPr>
          <w:i w:val="1"/>
          <w:color w:val="333e48"/>
          <w:sz w:val="21"/>
          <w:szCs w:val="21"/>
        </w:rPr>
      </w:pPr>
      <w:r w:rsidDel="00000000" w:rsidR="00000000" w:rsidRPr="00000000">
        <w:rPr>
          <w:i w:val="1"/>
          <w:color w:val="333e48"/>
          <w:sz w:val="21"/>
          <w:szCs w:val="21"/>
          <w:rtl w:val="0"/>
        </w:rPr>
        <w:t xml:space="preserve">This team member does not have to be a member of the MIT community. Please complete the fields that are applicable.</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32">
            <w:pPr>
              <w:spacing w:after="160" w:lineRule="auto"/>
              <w:ind w:left="-220" w:right="-220" w:firstLine="0"/>
              <w:rPr>
                <w:color w:val="333e48"/>
                <w:sz w:val="24"/>
                <w:szCs w:val="24"/>
              </w:rPr>
            </w:pPr>
            <w:r w:rsidDel="00000000" w:rsidR="00000000" w:rsidRPr="00000000">
              <w:rPr>
                <w:color w:val="333e48"/>
                <w:sz w:val="24"/>
                <w:szCs w:val="24"/>
                <w:rtl w:val="0"/>
              </w:rPr>
              <w:t xml:space="preserve">Pronouns:</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33">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(No response)</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34">
            <w:pPr>
              <w:spacing w:after="160" w:lineRule="auto"/>
              <w:ind w:left="-220" w:right="-220" w:firstLine="0"/>
              <w:rPr>
                <w:color w:val="333e48"/>
                <w:sz w:val="24"/>
                <w:szCs w:val="24"/>
              </w:rPr>
            </w:pPr>
            <w:r w:rsidDel="00000000" w:rsidR="00000000" w:rsidRPr="00000000">
              <w:rPr>
                <w:color w:val="333e48"/>
                <w:sz w:val="24"/>
                <w:szCs w:val="24"/>
                <w:rtl w:val="0"/>
              </w:rPr>
              <w:t xml:space="preserve">First Name:</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35">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(Swapneel </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36">
            <w:pPr>
              <w:spacing w:after="160" w:lineRule="auto"/>
              <w:ind w:left="-220" w:right="-220" w:firstLine="0"/>
              <w:rPr>
                <w:color w:val="333e48"/>
                <w:sz w:val="24"/>
                <w:szCs w:val="24"/>
              </w:rPr>
            </w:pPr>
            <w:r w:rsidDel="00000000" w:rsidR="00000000" w:rsidRPr="00000000">
              <w:rPr>
                <w:color w:val="333e48"/>
                <w:sz w:val="24"/>
                <w:szCs w:val="24"/>
                <w:rtl w:val="0"/>
              </w:rPr>
              <w:t xml:space="preserve">Last Name:</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37">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(Mehta</w:t>
            </w:r>
          </w:p>
        </w:tc>
      </w:tr>
      <w:tr>
        <w:trPr>
          <w:cantSplit w:val="0"/>
          <w:trHeight w:val="720"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38">
            <w:pPr>
              <w:spacing w:after="160" w:lineRule="auto"/>
              <w:ind w:left="-220" w:right="-220" w:firstLine="0"/>
              <w:rPr>
                <w:color w:val="333e48"/>
                <w:sz w:val="24"/>
                <w:szCs w:val="24"/>
              </w:rPr>
            </w:pPr>
            <w:r w:rsidDel="00000000" w:rsidR="00000000" w:rsidRPr="00000000">
              <w:rPr>
                <w:color w:val="333e48"/>
                <w:sz w:val="24"/>
                <w:szCs w:val="24"/>
                <w:rtl w:val="0"/>
              </w:rPr>
              <w:t xml:space="preserve">Email (If MIT student, please provide MIT email):</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39">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 swapneel@mit.edu</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3A">
            <w:pPr>
              <w:spacing w:after="160" w:lineRule="auto"/>
              <w:ind w:left="-220" w:right="-220" w:firstLine="0"/>
              <w:rPr>
                <w:color w:val="333e48"/>
                <w:sz w:val="24"/>
                <w:szCs w:val="24"/>
              </w:rPr>
            </w:pPr>
            <w:r w:rsidDel="00000000" w:rsidR="00000000" w:rsidRPr="00000000">
              <w:rPr>
                <w:color w:val="333e48"/>
                <w:sz w:val="24"/>
                <w:szCs w:val="24"/>
                <w:rtl w:val="0"/>
              </w:rPr>
              <w:t xml:space="preserve">Undergraduate, Graduate, and Other:</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3B">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(No response)</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3C">
            <w:pPr>
              <w:spacing w:after="160" w:lineRule="auto"/>
              <w:ind w:left="-220" w:right="-220" w:firstLine="0"/>
              <w:rPr>
                <w:color w:val="333e48"/>
                <w:sz w:val="24"/>
                <w:szCs w:val="24"/>
              </w:rPr>
            </w:pPr>
            <w:r w:rsidDel="00000000" w:rsidR="00000000" w:rsidRPr="00000000">
              <w:rPr>
                <w:color w:val="333e48"/>
                <w:sz w:val="24"/>
                <w:szCs w:val="24"/>
                <w:rtl w:val="0"/>
              </w:rPr>
              <w:t xml:space="preserve">MIT Course Number:</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3D">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(No response)</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3E">
            <w:pPr>
              <w:spacing w:after="160" w:lineRule="auto"/>
              <w:ind w:left="-220" w:right="-220" w:firstLine="0"/>
              <w:rPr>
                <w:color w:val="333e48"/>
                <w:sz w:val="24"/>
                <w:szCs w:val="24"/>
              </w:rPr>
            </w:pPr>
            <w:r w:rsidDel="00000000" w:rsidR="00000000" w:rsidRPr="00000000">
              <w:rPr>
                <w:color w:val="333e48"/>
                <w:sz w:val="24"/>
                <w:szCs w:val="24"/>
                <w:rtl w:val="0"/>
              </w:rPr>
              <w:t xml:space="preserve">MIT ID:</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3F">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(No response)</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40">
            <w:pPr>
              <w:spacing w:after="160" w:lineRule="auto"/>
              <w:ind w:left="-220" w:right="-220" w:firstLine="0"/>
              <w:rPr>
                <w:color w:val="333e48"/>
                <w:sz w:val="24"/>
                <w:szCs w:val="24"/>
              </w:rPr>
            </w:pPr>
            <w:r w:rsidDel="00000000" w:rsidR="00000000" w:rsidRPr="00000000">
              <w:rPr>
                <w:color w:val="333e48"/>
                <w:sz w:val="24"/>
                <w:szCs w:val="24"/>
                <w:rtl w:val="0"/>
              </w:rPr>
              <w:t xml:space="preserve">   Cell phone: </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41">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    +1 551 328 7074</w:t>
            </w:r>
          </w:p>
        </w:tc>
      </w:tr>
    </w:tbl>
    <w:p w:rsidR="00000000" w:rsidDel="00000000" w:rsidP="00000000" w:rsidRDefault="00000000" w:rsidRPr="00000000" w14:paraId="00000042">
      <w:pPr>
        <w:spacing w:after="520" w:line="400" w:lineRule="auto"/>
        <w:ind w:left="-220" w:right="-220" w:firstLine="0"/>
        <w:rPr>
          <w:color w:val="333e48"/>
          <w:sz w:val="27"/>
          <w:szCs w:val="27"/>
        </w:rPr>
      </w:pPr>
      <w:r w:rsidDel="00000000" w:rsidR="00000000" w:rsidRPr="00000000">
        <w:rPr>
          <w:rtl w:val="0"/>
        </w:rPr>
      </w:r>
    </w:p>
    <w:p w:rsidR="00000000" w:rsidDel="00000000" w:rsidP="00000000" w:rsidRDefault="00000000" w:rsidRPr="00000000" w14:paraId="00000043">
      <w:pPr>
        <w:spacing w:after="520" w:line="400" w:lineRule="auto"/>
        <w:ind w:left="-220" w:right="-220" w:firstLine="0"/>
        <w:rPr>
          <w:color w:val="333e48"/>
          <w:sz w:val="27"/>
          <w:szCs w:val="27"/>
        </w:rPr>
      </w:pPr>
      <w:r w:rsidDel="00000000" w:rsidR="00000000" w:rsidRPr="00000000">
        <w:rPr>
          <w:rtl w:val="0"/>
        </w:rPr>
      </w:r>
    </w:p>
    <w:p w:rsidR="00000000" w:rsidDel="00000000" w:rsidP="00000000" w:rsidRDefault="00000000" w:rsidRPr="00000000" w14:paraId="00000044">
      <w:pPr>
        <w:spacing w:after="520" w:line="400" w:lineRule="auto"/>
        <w:ind w:left="-220" w:right="-220" w:firstLine="0"/>
        <w:rPr>
          <w:color w:val="333e48"/>
          <w:sz w:val="27"/>
          <w:szCs w:val="27"/>
        </w:rPr>
      </w:pPr>
      <w:r w:rsidDel="00000000" w:rsidR="00000000" w:rsidRPr="00000000">
        <w:rPr>
          <w:color w:val="333e48"/>
          <w:sz w:val="27"/>
          <w:szCs w:val="27"/>
          <w:rtl w:val="0"/>
        </w:rPr>
        <w:t xml:space="preserve">Team Member 3:</w:t>
      </w:r>
    </w:p>
    <w:p w:rsidR="00000000" w:rsidDel="00000000" w:rsidP="00000000" w:rsidRDefault="00000000" w:rsidRPr="00000000" w14:paraId="00000045">
      <w:pPr>
        <w:spacing w:after="520" w:line="400" w:lineRule="auto"/>
        <w:ind w:left="-220" w:right="-220" w:firstLine="0"/>
        <w:rPr>
          <w:i w:val="1"/>
          <w:color w:val="333e48"/>
          <w:sz w:val="21"/>
          <w:szCs w:val="21"/>
        </w:rPr>
      </w:pPr>
      <w:r w:rsidDel="00000000" w:rsidR="00000000" w:rsidRPr="00000000">
        <w:rPr>
          <w:i w:val="1"/>
          <w:color w:val="333e48"/>
          <w:sz w:val="21"/>
          <w:szCs w:val="21"/>
          <w:rtl w:val="0"/>
        </w:rPr>
        <w:t xml:space="preserve">This team member does not have to be a member of the MIT community. Please complete the fields that are applicable.</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46">
            <w:pPr>
              <w:spacing w:after="160" w:lineRule="auto"/>
              <w:ind w:left="-220" w:right="-220" w:firstLine="0"/>
              <w:rPr>
                <w:color w:val="333e48"/>
                <w:sz w:val="24"/>
                <w:szCs w:val="24"/>
              </w:rPr>
            </w:pPr>
            <w:r w:rsidDel="00000000" w:rsidR="00000000" w:rsidRPr="00000000">
              <w:rPr>
                <w:color w:val="333e48"/>
                <w:sz w:val="24"/>
                <w:szCs w:val="24"/>
                <w:rtl w:val="0"/>
              </w:rPr>
              <w:t xml:space="preserve">Pronouns:</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47">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(((No response)</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48">
            <w:pPr>
              <w:spacing w:after="160" w:lineRule="auto"/>
              <w:ind w:left="-220" w:right="-220" w:firstLine="0"/>
              <w:rPr>
                <w:color w:val="333e48"/>
                <w:sz w:val="24"/>
                <w:szCs w:val="24"/>
              </w:rPr>
            </w:pPr>
            <w:r w:rsidDel="00000000" w:rsidR="00000000" w:rsidRPr="00000000">
              <w:rPr>
                <w:color w:val="333e48"/>
                <w:sz w:val="24"/>
                <w:szCs w:val="24"/>
                <w:rtl w:val="0"/>
              </w:rPr>
              <w:t xml:space="preserve">First Name:</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49">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(Raghav</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4A">
            <w:pPr>
              <w:spacing w:after="160" w:lineRule="auto"/>
              <w:ind w:left="-220" w:right="-220" w:firstLine="0"/>
              <w:rPr>
                <w:color w:val="333e48"/>
                <w:sz w:val="24"/>
                <w:szCs w:val="24"/>
              </w:rPr>
            </w:pPr>
            <w:r w:rsidDel="00000000" w:rsidR="00000000" w:rsidRPr="00000000">
              <w:rPr>
                <w:color w:val="333e48"/>
                <w:sz w:val="24"/>
                <w:szCs w:val="24"/>
                <w:rtl w:val="0"/>
              </w:rPr>
              <w:t xml:space="preserve">Last Name:</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4B">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(Jain</w:t>
            </w:r>
          </w:p>
        </w:tc>
      </w:tr>
      <w:tr>
        <w:trPr>
          <w:cantSplit w:val="0"/>
          <w:trHeight w:val="720"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4C">
            <w:pPr>
              <w:spacing w:after="160" w:lineRule="auto"/>
              <w:ind w:left="-220" w:right="-220" w:firstLine="0"/>
              <w:rPr>
                <w:color w:val="333e48"/>
                <w:sz w:val="24"/>
                <w:szCs w:val="24"/>
              </w:rPr>
            </w:pPr>
            <w:r w:rsidDel="00000000" w:rsidR="00000000" w:rsidRPr="00000000">
              <w:rPr>
                <w:color w:val="333e48"/>
                <w:sz w:val="24"/>
                <w:szCs w:val="24"/>
                <w:rtl w:val="0"/>
              </w:rPr>
              <w:t xml:space="preserve">Email (If MIT student, please provide MIT email):</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4D">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raghavjain106@gmail.com</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4E">
            <w:pPr>
              <w:spacing w:after="160" w:lineRule="auto"/>
              <w:ind w:left="-220" w:right="-220" w:firstLine="0"/>
              <w:rPr>
                <w:color w:val="333e48"/>
                <w:sz w:val="24"/>
                <w:szCs w:val="24"/>
              </w:rPr>
            </w:pPr>
            <w:r w:rsidDel="00000000" w:rsidR="00000000" w:rsidRPr="00000000">
              <w:rPr>
                <w:color w:val="333e48"/>
                <w:sz w:val="24"/>
                <w:szCs w:val="24"/>
                <w:rtl w:val="0"/>
              </w:rPr>
              <w:t xml:space="preserve">Undergraduate, Graduate, and Other:</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4F">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(No response)</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50">
            <w:pPr>
              <w:spacing w:after="160" w:lineRule="auto"/>
              <w:ind w:left="-220" w:right="-220" w:firstLine="0"/>
              <w:rPr>
                <w:color w:val="333e48"/>
                <w:sz w:val="24"/>
                <w:szCs w:val="24"/>
              </w:rPr>
            </w:pPr>
            <w:r w:rsidDel="00000000" w:rsidR="00000000" w:rsidRPr="00000000">
              <w:rPr>
                <w:color w:val="333e48"/>
                <w:sz w:val="24"/>
                <w:szCs w:val="24"/>
                <w:rtl w:val="0"/>
              </w:rPr>
              <w:t xml:space="preserve">MIT Course Number:</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51">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(No response)</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52">
            <w:pPr>
              <w:spacing w:after="160" w:lineRule="auto"/>
              <w:ind w:left="-220" w:right="-220" w:firstLine="0"/>
              <w:rPr>
                <w:color w:val="333e48"/>
                <w:sz w:val="24"/>
                <w:szCs w:val="24"/>
              </w:rPr>
            </w:pPr>
            <w:r w:rsidDel="00000000" w:rsidR="00000000" w:rsidRPr="00000000">
              <w:rPr>
                <w:color w:val="333e48"/>
                <w:sz w:val="24"/>
                <w:szCs w:val="24"/>
                <w:rtl w:val="0"/>
              </w:rPr>
              <w:t xml:space="preserve">MIT ID:</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53">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(No response)</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54">
            <w:pPr>
              <w:spacing w:after="160" w:lineRule="auto"/>
              <w:ind w:left="-220" w:right="-220" w:firstLine="0"/>
              <w:rPr>
                <w:color w:val="333e48"/>
                <w:sz w:val="24"/>
                <w:szCs w:val="24"/>
              </w:rPr>
            </w:pPr>
            <w:r w:rsidDel="00000000" w:rsidR="00000000" w:rsidRPr="00000000">
              <w:rPr>
                <w:color w:val="333e48"/>
                <w:sz w:val="24"/>
                <w:szCs w:val="24"/>
                <w:rtl w:val="0"/>
              </w:rPr>
              <w:t xml:space="preserve">CCell phone:</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55">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   +91  9034043285</w:t>
            </w:r>
          </w:p>
        </w:tc>
      </w:tr>
    </w:tbl>
    <w:p w:rsidR="00000000" w:rsidDel="00000000" w:rsidP="00000000" w:rsidRDefault="00000000" w:rsidRPr="00000000" w14:paraId="00000056">
      <w:pPr>
        <w:spacing w:after="520" w:line="400" w:lineRule="auto"/>
        <w:ind w:left="-220" w:right="-220" w:firstLine="0"/>
        <w:rPr>
          <w:color w:val="333e48"/>
          <w:sz w:val="27"/>
          <w:szCs w:val="27"/>
        </w:rPr>
      </w:pPr>
      <w:r w:rsidDel="00000000" w:rsidR="00000000" w:rsidRPr="00000000">
        <w:rPr>
          <w:rtl w:val="0"/>
        </w:rPr>
      </w:r>
    </w:p>
    <w:p w:rsidR="00000000" w:rsidDel="00000000" w:rsidP="00000000" w:rsidRDefault="00000000" w:rsidRPr="00000000" w14:paraId="00000057">
      <w:pPr>
        <w:spacing w:after="520" w:line="400" w:lineRule="auto"/>
        <w:ind w:left="-220" w:right="-220" w:firstLine="0"/>
        <w:rPr>
          <w:color w:val="333e48"/>
          <w:sz w:val="27"/>
          <w:szCs w:val="27"/>
        </w:rPr>
      </w:pPr>
      <w:r w:rsidDel="00000000" w:rsidR="00000000" w:rsidRPr="00000000">
        <w:rPr>
          <w:color w:val="333e48"/>
          <w:sz w:val="27"/>
          <w:szCs w:val="27"/>
          <w:rtl w:val="0"/>
        </w:rPr>
        <w:t xml:space="preserve">Team Member 4:</w:t>
      </w:r>
    </w:p>
    <w:p w:rsidR="00000000" w:rsidDel="00000000" w:rsidP="00000000" w:rsidRDefault="00000000" w:rsidRPr="00000000" w14:paraId="00000058">
      <w:pPr>
        <w:spacing w:after="520" w:line="400" w:lineRule="auto"/>
        <w:ind w:left="-220" w:right="-220" w:firstLine="0"/>
        <w:rPr>
          <w:i w:val="1"/>
          <w:color w:val="333e48"/>
          <w:sz w:val="21"/>
          <w:szCs w:val="21"/>
        </w:rPr>
      </w:pPr>
      <w:r w:rsidDel="00000000" w:rsidR="00000000" w:rsidRPr="00000000">
        <w:rPr>
          <w:i w:val="1"/>
          <w:color w:val="333e48"/>
          <w:sz w:val="21"/>
          <w:szCs w:val="21"/>
          <w:rtl w:val="0"/>
        </w:rPr>
        <w:t xml:space="preserve">This team member does not have to be a member of the MIT community. Please complete the fields that are applicable.</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59">
            <w:pPr>
              <w:spacing w:after="160" w:lineRule="auto"/>
              <w:ind w:left="-220" w:right="-220" w:firstLine="0"/>
              <w:rPr>
                <w:color w:val="333e48"/>
                <w:sz w:val="24"/>
                <w:szCs w:val="24"/>
              </w:rPr>
            </w:pPr>
            <w:r w:rsidDel="00000000" w:rsidR="00000000" w:rsidRPr="00000000">
              <w:rPr>
                <w:color w:val="333e48"/>
                <w:sz w:val="24"/>
                <w:szCs w:val="24"/>
                <w:rtl w:val="0"/>
              </w:rPr>
              <w:t xml:space="preserve">Pronouns:</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5A">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(He/Him</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5B">
            <w:pPr>
              <w:spacing w:after="160" w:lineRule="auto"/>
              <w:ind w:left="-220" w:right="-220" w:firstLine="0"/>
              <w:rPr>
                <w:color w:val="333e48"/>
                <w:sz w:val="24"/>
                <w:szCs w:val="24"/>
              </w:rPr>
            </w:pPr>
            <w:r w:rsidDel="00000000" w:rsidR="00000000" w:rsidRPr="00000000">
              <w:rPr>
                <w:color w:val="333e48"/>
                <w:sz w:val="24"/>
                <w:szCs w:val="24"/>
                <w:rtl w:val="0"/>
              </w:rPr>
              <w:t xml:space="preserve">First Name:</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5C">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(Nahush</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5D">
            <w:pPr>
              <w:spacing w:after="160" w:lineRule="auto"/>
              <w:ind w:left="-220" w:right="-220" w:firstLine="0"/>
              <w:rPr>
                <w:color w:val="333e48"/>
                <w:sz w:val="24"/>
                <w:szCs w:val="24"/>
              </w:rPr>
            </w:pPr>
            <w:r w:rsidDel="00000000" w:rsidR="00000000" w:rsidRPr="00000000">
              <w:rPr>
                <w:color w:val="333e48"/>
                <w:sz w:val="24"/>
                <w:szCs w:val="24"/>
                <w:rtl w:val="0"/>
              </w:rPr>
              <w:t xml:space="preserve">Last Name:</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5E">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(Patil</w:t>
            </w:r>
          </w:p>
        </w:tc>
      </w:tr>
      <w:tr>
        <w:trPr>
          <w:cantSplit w:val="0"/>
          <w:trHeight w:val="720"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5F">
            <w:pPr>
              <w:spacing w:after="160" w:lineRule="auto"/>
              <w:ind w:left="-220" w:right="-220" w:firstLine="0"/>
              <w:rPr>
                <w:color w:val="333e48"/>
                <w:sz w:val="24"/>
                <w:szCs w:val="24"/>
              </w:rPr>
            </w:pPr>
            <w:r w:rsidDel="00000000" w:rsidR="00000000" w:rsidRPr="00000000">
              <w:rPr>
                <w:color w:val="333e48"/>
                <w:sz w:val="24"/>
                <w:szCs w:val="24"/>
                <w:rtl w:val="0"/>
              </w:rPr>
              <w:t xml:space="preserve">Email (If MIT student, please provide MIT email):</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60">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(patilnahush41@gmail.com</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61">
            <w:pPr>
              <w:spacing w:after="160" w:lineRule="auto"/>
              <w:ind w:left="-220" w:right="-220" w:firstLine="0"/>
              <w:rPr>
                <w:color w:val="333e48"/>
                <w:sz w:val="24"/>
                <w:szCs w:val="24"/>
              </w:rPr>
            </w:pPr>
            <w:r w:rsidDel="00000000" w:rsidR="00000000" w:rsidRPr="00000000">
              <w:rPr>
                <w:color w:val="333e48"/>
                <w:sz w:val="24"/>
                <w:szCs w:val="24"/>
                <w:rtl w:val="0"/>
              </w:rPr>
              <w:t xml:space="preserve">Undergraduate, Graduate, and Other:</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62">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(Undergraduate</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63">
            <w:pPr>
              <w:spacing w:after="160" w:lineRule="auto"/>
              <w:ind w:left="-220" w:right="-220" w:firstLine="0"/>
              <w:rPr>
                <w:color w:val="333e48"/>
                <w:sz w:val="24"/>
                <w:szCs w:val="24"/>
              </w:rPr>
            </w:pPr>
            <w:r w:rsidDel="00000000" w:rsidR="00000000" w:rsidRPr="00000000">
              <w:rPr>
                <w:color w:val="333e48"/>
                <w:sz w:val="24"/>
                <w:szCs w:val="24"/>
                <w:rtl w:val="0"/>
              </w:rPr>
              <w:t xml:space="preserve">MIT Course Number:</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64">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(No response)</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65">
            <w:pPr>
              <w:spacing w:after="160" w:lineRule="auto"/>
              <w:ind w:left="-220" w:right="-220" w:firstLine="0"/>
              <w:rPr>
                <w:color w:val="333e48"/>
                <w:sz w:val="24"/>
                <w:szCs w:val="24"/>
              </w:rPr>
            </w:pPr>
            <w:r w:rsidDel="00000000" w:rsidR="00000000" w:rsidRPr="00000000">
              <w:rPr>
                <w:color w:val="333e48"/>
                <w:sz w:val="24"/>
                <w:szCs w:val="24"/>
                <w:rtl w:val="0"/>
              </w:rPr>
              <w:t xml:space="preserve">MIT ID:</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66">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  </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67">
            <w:pPr>
              <w:spacing w:after="160" w:lineRule="auto"/>
              <w:ind w:left="-220" w:right="-220" w:firstLine="0"/>
              <w:rPr>
                <w:color w:val="333e48"/>
                <w:sz w:val="24"/>
                <w:szCs w:val="24"/>
              </w:rPr>
            </w:pPr>
            <w:r w:rsidDel="00000000" w:rsidR="00000000" w:rsidRPr="00000000">
              <w:rPr>
                <w:color w:val="333e48"/>
                <w:sz w:val="24"/>
                <w:szCs w:val="24"/>
                <w:rtl w:val="0"/>
              </w:rPr>
              <w:t xml:space="preserve">   Cell phone: </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68">
            <w:pPr>
              <w:spacing w:after="160" w:line="384.00000000000006" w:lineRule="auto"/>
              <w:ind w:left="0" w:right="-220" w:firstLine="0"/>
              <w:rPr>
                <w:color w:val="333e48"/>
                <w:sz w:val="24"/>
                <w:szCs w:val="24"/>
              </w:rPr>
            </w:pPr>
            <w:r w:rsidDel="00000000" w:rsidR="00000000" w:rsidRPr="00000000">
              <w:rPr>
                <w:color w:val="333e48"/>
                <w:sz w:val="24"/>
                <w:szCs w:val="24"/>
                <w:rtl w:val="0"/>
              </w:rPr>
              <w:t xml:space="preserve">+91 9167412016</w:t>
            </w:r>
          </w:p>
        </w:tc>
      </w:tr>
    </w:tbl>
    <w:p w:rsidR="00000000" w:rsidDel="00000000" w:rsidP="00000000" w:rsidRDefault="00000000" w:rsidRPr="00000000" w14:paraId="00000069">
      <w:pPr>
        <w:spacing w:after="520" w:line="400" w:lineRule="auto"/>
        <w:ind w:left="-220" w:right="-220" w:firstLine="0"/>
        <w:rPr>
          <w:color w:val="333e48"/>
          <w:sz w:val="27"/>
          <w:szCs w:val="27"/>
        </w:rPr>
      </w:pPr>
      <w:r w:rsidDel="00000000" w:rsidR="00000000" w:rsidRPr="00000000">
        <w:rPr>
          <w:color w:val="333e48"/>
          <w:sz w:val="27"/>
          <w:szCs w:val="27"/>
          <w:rtl w:val="0"/>
        </w:rPr>
        <w:t xml:space="preserve">Team Member 5:</w:t>
      </w:r>
    </w:p>
    <w:p w:rsidR="00000000" w:rsidDel="00000000" w:rsidP="00000000" w:rsidRDefault="00000000" w:rsidRPr="00000000" w14:paraId="0000006A">
      <w:pPr>
        <w:spacing w:after="520" w:line="400" w:lineRule="auto"/>
        <w:ind w:left="-220" w:right="-220" w:firstLine="0"/>
        <w:rPr>
          <w:i w:val="1"/>
          <w:color w:val="333e48"/>
          <w:sz w:val="21"/>
          <w:szCs w:val="21"/>
        </w:rPr>
      </w:pPr>
      <w:r w:rsidDel="00000000" w:rsidR="00000000" w:rsidRPr="00000000">
        <w:rPr>
          <w:i w:val="1"/>
          <w:color w:val="333e48"/>
          <w:sz w:val="21"/>
          <w:szCs w:val="21"/>
          <w:rtl w:val="0"/>
        </w:rPr>
        <w:t xml:space="preserve">This team member does not have to be a member of the MIT community. Please complete the fields that are applicable.</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90"/>
        <w:gridCol w:w="4470"/>
        <w:tblGridChange w:id="0">
          <w:tblGrid>
            <w:gridCol w:w="4890"/>
            <w:gridCol w:w="4470"/>
          </w:tblGrid>
        </w:tblGridChange>
      </w:tblGrid>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6B">
            <w:pPr>
              <w:spacing w:after="160" w:lineRule="auto"/>
              <w:ind w:left="-220" w:right="-220" w:firstLine="0"/>
              <w:rPr>
                <w:color w:val="333e48"/>
                <w:sz w:val="24"/>
                <w:szCs w:val="24"/>
              </w:rPr>
            </w:pPr>
            <w:r w:rsidDel="00000000" w:rsidR="00000000" w:rsidRPr="00000000">
              <w:rPr>
                <w:color w:val="333e48"/>
                <w:sz w:val="24"/>
                <w:szCs w:val="24"/>
                <w:rtl w:val="0"/>
              </w:rPr>
              <w:t xml:space="preserve">Pronouns:</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6C">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(He/Him</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6D">
            <w:pPr>
              <w:spacing w:after="160" w:lineRule="auto"/>
              <w:ind w:left="-220" w:right="-220" w:firstLine="0"/>
              <w:rPr>
                <w:color w:val="333e48"/>
                <w:sz w:val="24"/>
                <w:szCs w:val="24"/>
              </w:rPr>
            </w:pPr>
            <w:r w:rsidDel="00000000" w:rsidR="00000000" w:rsidRPr="00000000">
              <w:rPr>
                <w:color w:val="333e48"/>
                <w:sz w:val="24"/>
                <w:szCs w:val="24"/>
                <w:rtl w:val="0"/>
              </w:rPr>
              <w:t xml:space="preserve">First Name:</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6E">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(Pratyay </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6F">
            <w:pPr>
              <w:spacing w:after="160" w:lineRule="auto"/>
              <w:ind w:left="-220" w:right="-220" w:firstLine="0"/>
              <w:rPr>
                <w:color w:val="333e48"/>
                <w:sz w:val="24"/>
                <w:szCs w:val="24"/>
              </w:rPr>
            </w:pPr>
            <w:r w:rsidDel="00000000" w:rsidR="00000000" w:rsidRPr="00000000">
              <w:rPr>
                <w:color w:val="333e48"/>
                <w:sz w:val="24"/>
                <w:szCs w:val="24"/>
                <w:rtl w:val="0"/>
              </w:rPr>
              <w:t xml:space="preserve">Last Name:</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70">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(Banerjee</w:t>
            </w:r>
          </w:p>
        </w:tc>
      </w:tr>
      <w:tr>
        <w:trPr>
          <w:cantSplit w:val="0"/>
          <w:trHeight w:val="720"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71">
            <w:pPr>
              <w:spacing w:after="160" w:lineRule="auto"/>
              <w:ind w:left="-220" w:right="-220" w:firstLine="0"/>
              <w:rPr>
                <w:color w:val="333e48"/>
                <w:sz w:val="24"/>
                <w:szCs w:val="24"/>
              </w:rPr>
            </w:pPr>
            <w:r w:rsidDel="00000000" w:rsidR="00000000" w:rsidRPr="00000000">
              <w:rPr>
                <w:color w:val="333e48"/>
                <w:sz w:val="24"/>
                <w:szCs w:val="24"/>
                <w:rtl w:val="0"/>
              </w:rPr>
              <w:t xml:space="preserve">Email (If MIT student, please provide MIT email):</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72">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(pratyaybanerjeex@gmail.com</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73">
            <w:pPr>
              <w:spacing w:after="160" w:lineRule="auto"/>
              <w:ind w:left="-220" w:right="-220" w:firstLine="0"/>
              <w:rPr>
                <w:color w:val="333e48"/>
                <w:sz w:val="24"/>
                <w:szCs w:val="24"/>
              </w:rPr>
            </w:pPr>
            <w:r w:rsidDel="00000000" w:rsidR="00000000" w:rsidRPr="00000000">
              <w:rPr>
                <w:color w:val="333e48"/>
                <w:sz w:val="24"/>
                <w:szCs w:val="24"/>
                <w:rtl w:val="0"/>
              </w:rPr>
              <w:t xml:space="preserve">Undergraduate, Graduate, and Other:</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74">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(Undergraduate</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75">
            <w:pPr>
              <w:spacing w:after="160" w:lineRule="auto"/>
              <w:ind w:left="-220" w:right="-220" w:firstLine="0"/>
              <w:rPr>
                <w:color w:val="333e48"/>
                <w:sz w:val="24"/>
                <w:szCs w:val="24"/>
              </w:rPr>
            </w:pPr>
            <w:r w:rsidDel="00000000" w:rsidR="00000000" w:rsidRPr="00000000">
              <w:rPr>
                <w:color w:val="333e48"/>
                <w:sz w:val="24"/>
                <w:szCs w:val="24"/>
                <w:rtl w:val="0"/>
              </w:rPr>
              <w:t xml:space="preserve">MIT Course Number:</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76">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(No response)</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77">
            <w:pPr>
              <w:spacing w:after="160" w:lineRule="auto"/>
              <w:ind w:left="-220" w:right="-220" w:firstLine="0"/>
              <w:rPr>
                <w:color w:val="333e48"/>
                <w:sz w:val="24"/>
                <w:szCs w:val="24"/>
              </w:rPr>
            </w:pPr>
            <w:r w:rsidDel="00000000" w:rsidR="00000000" w:rsidRPr="00000000">
              <w:rPr>
                <w:color w:val="333e48"/>
                <w:sz w:val="24"/>
                <w:szCs w:val="24"/>
                <w:rtl w:val="0"/>
              </w:rPr>
              <w:t xml:space="preserve">MIT ID:</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78">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(No response)</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79">
            <w:pPr>
              <w:spacing w:after="160" w:lineRule="auto"/>
              <w:ind w:left="-220" w:right="-220" w:firstLine="0"/>
              <w:rPr>
                <w:color w:val="333e48"/>
                <w:sz w:val="24"/>
                <w:szCs w:val="24"/>
              </w:rPr>
            </w:pPr>
            <w:r w:rsidDel="00000000" w:rsidR="00000000" w:rsidRPr="00000000">
              <w:rPr>
                <w:color w:val="333e48"/>
                <w:sz w:val="24"/>
                <w:szCs w:val="24"/>
                <w:rtl w:val="0"/>
              </w:rPr>
              <w:t xml:space="preserve">   Cell phone:</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7A">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   +91 </w:t>
            </w:r>
            <w:r w:rsidDel="00000000" w:rsidR="00000000" w:rsidRPr="00000000">
              <w:rPr>
                <w:color w:val="333e48"/>
                <w:sz w:val="24"/>
                <w:szCs w:val="24"/>
                <w:rtl w:val="0"/>
              </w:rPr>
              <w:t xml:space="preserve">8420342836</w:t>
            </w:r>
            <w:r w:rsidDel="00000000" w:rsidR="00000000" w:rsidRPr="00000000">
              <w:rPr>
                <w:rtl w:val="0"/>
              </w:rPr>
            </w:r>
          </w:p>
        </w:tc>
      </w:tr>
    </w:tbl>
    <w:p w:rsidR="00000000" w:rsidDel="00000000" w:rsidP="00000000" w:rsidRDefault="00000000" w:rsidRPr="00000000" w14:paraId="0000007B">
      <w:pPr>
        <w:spacing w:after="520" w:line="400" w:lineRule="auto"/>
        <w:ind w:left="-220" w:right="-220" w:firstLine="0"/>
        <w:rPr>
          <w:color w:val="333e48"/>
          <w:sz w:val="27"/>
          <w:szCs w:val="27"/>
        </w:rPr>
      </w:pPr>
      <w:r w:rsidDel="00000000" w:rsidR="00000000" w:rsidRPr="00000000">
        <w:rPr>
          <w:rtl w:val="0"/>
        </w:rPr>
      </w:r>
    </w:p>
    <w:p w:rsidR="00000000" w:rsidDel="00000000" w:rsidP="00000000" w:rsidRDefault="00000000" w:rsidRPr="00000000" w14:paraId="0000007C">
      <w:pPr>
        <w:spacing w:after="520" w:line="400" w:lineRule="auto"/>
        <w:ind w:left="-220" w:right="-220" w:firstLine="0"/>
        <w:rPr>
          <w:color w:val="333e48"/>
          <w:sz w:val="27"/>
          <w:szCs w:val="27"/>
        </w:rPr>
      </w:pPr>
      <w:r w:rsidDel="00000000" w:rsidR="00000000" w:rsidRPr="00000000">
        <w:rPr>
          <w:color w:val="333e48"/>
          <w:sz w:val="27"/>
          <w:szCs w:val="27"/>
          <w:rtl w:val="0"/>
        </w:rPr>
        <w:t xml:space="preserve">Team Member 6:</w:t>
      </w:r>
    </w:p>
    <w:p w:rsidR="00000000" w:rsidDel="00000000" w:rsidP="00000000" w:rsidRDefault="00000000" w:rsidRPr="00000000" w14:paraId="0000007D">
      <w:pPr>
        <w:spacing w:after="520" w:line="400" w:lineRule="auto"/>
        <w:ind w:left="-220" w:right="-220" w:firstLine="0"/>
        <w:rPr>
          <w:i w:val="1"/>
          <w:color w:val="333e48"/>
          <w:sz w:val="21"/>
          <w:szCs w:val="21"/>
        </w:rPr>
      </w:pPr>
      <w:r w:rsidDel="00000000" w:rsidR="00000000" w:rsidRPr="00000000">
        <w:rPr>
          <w:i w:val="1"/>
          <w:color w:val="333e48"/>
          <w:sz w:val="21"/>
          <w:szCs w:val="21"/>
          <w:rtl w:val="0"/>
        </w:rPr>
        <w:t xml:space="preserve">This team member does not have to be a member of the MIT community. Please complete the fields that are applicable.</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rHeight w:val="555" w:hRule="atLeast"/>
          <w:tblHeader w:val="1"/>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7E">
            <w:pPr>
              <w:spacing w:after="160" w:lineRule="auto"/>
              <w:ind w:left="-220" w:right="-220" w:firstLine="0"/>
              <w:rPr>
                <w:color w:val="333e48"/>
                <w:sz w:val="24"/>
                <w:szCs w:val="24"/>
              </w:rPr>
            </w:pPr>
            <w:r w:rsidDel="00000000" w:rsidR="00000000" w:rsidRPr="00000000">
              <w:rPr>
                <w:color w:val="333e48"/>
                <w:sz w:val="24"/>
                <w:szCs w:val="24"/>
                <w:rtl w:val="0"/>
              </w:rPr>
              <w:t xml:space="preserve">Pronouns:</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7F">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(She/Her</w:t>
            </w:r>
          </w:p>
        </w:tc>
      </w:tr>
      <w:tr>
        <w:trPr>
          <w:cantSplit w:val="0"/>
          <w:trHeight w:val="555" w:hRule="atLeast"/>
          <w:tblHeader w:val="1"/>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80">
            <w:pPr>
              <w:spacing w:after="160" w:lineRule="auto"/>
              <w:ind w:left="-220" w:right="-220" w:firstLine="0"/>
              <w:rPr>
                <w:color w:val="333e48"/>
                <w:sz w:val="24"/>
                <w:szCs w:val="24"/>
              </w:rPr>
            </w:pPr>
            <w:r w:rsidDel="00000000" w:rsidR="00000000" w:rsidRPr="00000000">
              <w:rPr>
                <w:color w:val="333e48"/>
                <w:sz w:val="24"/>
                <w:szCs w:val="24"/>
                <w:rtl w:val="0"/>
              </w:rPr>
              <w:t xml:space="preserve">First Name:</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81">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(Mrunmayi</w:t>
            </w:r>
          </w:p>
        </w:tc>
      </w:tr>
      <w:tr>
        <w:trPr>
          <w:cantSplit w:val="0"/>
          <w:trHeight w:val="555" w:hRule="atLeast"/>
          <w:tblHeader w:val="1"/>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82">
            <w:pPr>
              <w:spacing w:after="160" w:lineRule="auto"/>
              <w:ind w:left="-220" w:right="-220" w:firstLine="0"/>
              <w:rPr>
                <w:color w:val="333e48"/>
                <w:sz w:val="24"/>
                <w:szCs w:val="24"/>
              </w:rPr>
            </w:pPr>
            <w:r w:rsidDel="00000000" w:rsidR="00000000" w:rsidRPr="00000000">
              <w:rPr>
                <w:color w:val="333e48"/>
                <w:sz w:val="24"/>
                <w:szCs w:val="24"/>
                <w:rtl w:val="0"/>
              </w:rPr>
              <w:t xml:space="preserve">Last Name:</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83">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(Parker</w:t>
            </w:r>
          </w:p>
        </w:tc>
      </w:tr>
      <w:tr>
        <w:trPr>
          <w:cantSplit w:val="0"/>
          <w:trHeight w:val="720" w:hRule="atLeast"/>
          <w:tblHeader w:val="1"/>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84">
            <w:pPr>
              <w:spacing w:after="160" w:lineRule="auto"/>
              <w:ind w:left="-220" w:right="-220" w:firstLine="0"/>
              <w:rPr>
                <w:color w:val="333e48"/>
                <w:sz w:val="24"/>
                <w:szCs w:val="24"/>
              </w:rPr>
            </w:pPr>
            <w:r w:rsidDel="00000000" w:rsidR="00000000" w:rsidRPr="00000000">
              <w:rPr>
                <w:color w:val="333e48"/>
                <w:sz w:val="24"/>
                <w:szCs w:val="24"/>
                <w:rtl w:val="0"/>
              </w:rPr>
              <w:t xml:space="preserve">Email (If MIT student, please provide MIT email):</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85">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(mrunmayirparker@gmail.com</w:t>
            </w:r>
          </w:p>
        </w:tc>
      </w:tr>
      <w:tr>
        <w:trPr>
          <w:cantSplit w:val="0"/>
          <w:trHeight w:val="555" w:hRule="atLeast"/>
          <w:tblHeader w:val="1"/>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86">
            <w:pPr>
              <w:spacing w:after="160" w:lineRule="auto"/>
              <w:ind w:left="-220" w:right="-220" w:firstLine="0"/>
              <w:rPr>
                <w:color w:val="333e48"/>
                <w:sz w:val="24"/>
                <w:szCs w:val="24"/>
              </w:rPr>
            </w:pPr>
            <w:r w:rsidDel="00000000" w:rsidR="00000000" w:rsidRPr="00000000">
              <w:rPr>
                <w:color w:val="333e48"/>
                <w:sz w:val="24"/>
                <w:szCs w:val="24"/>
                <w:rtl w:val="0"/>
              </w:rPr>
              <w:t xml:space="preserve">Undergraduate, Graduate, and Other:</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87">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(Undergraduate</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88">
            <w:pPr>
              <w:spacing w:after="160" w:lineRule="auto"/>
              <w:ind w:left="-220" w:right="-220" w:firstLine="0"/>
              <w:rPr>
                <w:color w:val="333e48"/>
                <w:sz w:val="24"/>
                <w:szCs w:val="24"/>
              </w:rPr>
            </w:pPr>
            <w:r w:rsidDel="00000000" w:rsidR="00000000" w:rsidRPr="00000000">
              <w:rPr>
                <w:color w:val="333e48"/>
                <w:sz w:val="24"/>
                <w:szCs w:val="24"/>
                <w:rtl w:val="0"/>
              </w:rPr>
              <w:t xml:space="preserve">MIT Course Number:</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89">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(No response)</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8A">
            <w:pPr>
              <w:spacing w:after="160" w:lineRule="auto"/>
              <w:ind w:left="-220" w:right="-220" w:firstLine="0"/>
              <w:rPr>
                <w:color w:val="333e48"/>
                <w:sz w:val="24"/>
                <w:szCs w:val="24"/>
              </w:rPr>
            </w:pPr>
            <w:r w:rsidDel="00000000" w:rsidR="00000000" w:rsidRPr="00000000">
              <w:rPr>
                <w:color w:val="333e48"/>
                <w:sz w:val="24"/>
                <w:szCs w:val="24"/>
                <w:rtl w:val="0"/>
              </w:rPr>
              <w:t xml:space="preserve">MIT ID:</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8B">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  </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8C">
            <w:pPr>
              <w:spacing w:after="160" w:lineRule="auto"/>
              <w:ind w:left="-220" w:right="-220" w:firstLine="0"/>
              <w:rPr>
                <w:color w:val="333e48"/>
                <w:sz w:val="24"/>
                <w:szCs w:val="24"/>
              </w:rPr>
            </w:pPr>
            <w:r w:rsidDel="00000000" w:rsidR="00000000" w:rsidRPr="00000000">
              <w:rPr>
                <w:color w:val="333e48"/>
                <w:sz w:val="24"/>
                <w:szCs w:val="24"/>
                <w:rtl w:val="0"/>
              </w:rPr>
              <w:t xml:space="preserve">   Cell phone:</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8D">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   +91 9769953236</w:t>
            </w:r>
          </w:p>
        </w:tc>
      </w:tr>
    </w:tbl>
    <w:p w:rsidR="00000000" w:rsidDel="00000000" w:rsidP="00000000" w:rsidRDefault="00000000" w:rsidRPr="00000000" w14:paraId="0000008E">
      <w:pPr>
        <w:spacing w:after="520" w:line="400" w:lineRule="auto"/>
        <w:ind w:left="-220" w:right="-220" w:firstLine="0"/>
        <w:rPr>
          <w:color w:val="333e48"/>
          <w:sz w:val="27"/>
          <w:szCs w:val="27"/>
        </w:rPr>
      </w:pPr>
      <w:r w:rsidDel="00000000" w:rsidR="00000000" w:rsidRPr="00000000">
        <w:rPr>
          <w:color w:val="333e48"/>
          <w:sz w:val="27"/>
          <w:szCs w:val="27"/>
          <w:rtl w:val="0"/>
        </w:rPr>
        <w:t xml:space="preserve">Team Member 7:</w:t>
      </w:r>
    </w:p>
    <w:p w:rsidR="00000000" w:rsidDel="00000000" w:rsidP="00000000" w:rsidRDefault="00000000" w:rsidRPr="00000000" w14:paraId="0000008F">
      <w:pPr>
        <w:spacing w:after="520" w:line="400" w:lineRule="auto"/>
        <w:ind w:left="-220" w:right="-220" w:firstLine="0"/>
        <w:rPr>
          <w:i w:val="1"/>
          <w:color w:val="333e48"/>
          <w:sz w:val="21"/>
          <w:szCs w:val="21"/>
        </w:rPr>
      </w:pPr>
      <w:r w:rsidDel="00000000" w:rsidR="00000000" w:rsidRPr="00000000">
        <w:rPr>
          <w:i w:val="1"/>
          <w:color w:val="333e48"/>
          <w:sz w:val="21"/>
          <w:szCs w:val="21"/>
          <w:rtl w:val="0"/>
        </w:rPr>
        <w:t xml:space="preserve">This team member does not have to be a member of the MIT community. Please complete the fields that are applicable.</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90">
            <w:pPr>
              <w:spacing w:after="160" w:lineRule="auto"/>
              <w:ind w:left="-220" w:right="-220" w:firstLine="0"/>
              <w:rPr>
                <w:color w:val="333e48"/>
                <w:sz w:val="24"/>
                <w:szCs w:val="24"/>
              </w:rPr>
            </w:pPr>
            <w:r w:rsidDel="00000000" w:rsidR="00000000" w:rsidRPr="00000000">
              <w:rPr>
                <w:color w:val="333e48"/>
                <w:sz w:val="24"/>
                <w:szCs w:val="24"/>
                <w:rtl w:val="0"/>
              </w:rPr>
              <w:t xml:space="preserve">Pronouns:</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91">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(No response)</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92">
            <w:pPr>
              <w:spacing w:after="160" w:lineRule="auto"/>
              <w:ind w:left="-220" w:right="-220" w:firstLine="0"/>
              <w:rPr>
                <w:color w:val="333e48"/>
                <w:sz w:val="24"/>
                <w:szCs w:val="24"/>
              </w:rPr>
            </w:pPr>
            <w:r w:rsidDel="00000000" w:rsidR="00000000" w:rsidRPr="00000000">
              <w:rPr>
                <w:color w:val="333e48"/>
                <w:sz w:val="24"/>
                <w:szCs w:val="24"/>
                <w:rtl w:val="0"/>
              </w:rPr>
              <w:t xml:space="preserve">First Name:</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93">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(No response)</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94">
            <w:pPr>
              <w:spacing w:after="160" w:lineRule="auto"/>
              <w:ind w:left="-220" w:right="-220" w:firstLine="0"/>
              <w:rPr>
                <w:color w:val="333e48"/>
                <w:sz w:val="24"/>
                <w:szCs w:val="24"/>
              </w:rPr>
            </w:pPr>
            <w:r w:rsidDel="00000000" w:rsidR="00000000" w:rsidRPr="00000000">
              <w:rPr>
                <w:color w:val="333e48"/>
                <w:sz w:val="24"/>
                <w:szCs w:val="24"/>
                <w:rtl w:val="0"/>
              </w:rPr>
              <w:t xml:space="preserve">Last Name:</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95">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(No response)</w:t>
            </w:r>
          </w:p>
        </w:tc>
      </w:tr>
      <w:tr>
        <w:trPr>
          <w:cantSplit w:val="0"/>
          <w:trHeight w:val="720"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96">
            <w:pPr>
              <w:spacing w:after="160" w:lineRule="auto"/>
              <w:ind w:left="-220" w:right="-220" w:firstLine="0"/>
              <w:rPr>
                <w:color w:val="333e48"/>
                <w:sz w:val="24"/>
                <w:szCs w:val="24"/>
              </w:rPr>
            </w:pPr>
            <w:r w:rsidDel="00000000" w:rsidR="00000000" w:rsidRPr="00000000">
              <w:rPr>
                <w:color w:val="333e48"/>
                <w:sz w:val="24"/>
                <w:szCs w:val="24"/>
                <w:rtl w:val="0"/>
              </w:rPr>
              <w:t xml:space="preserve">Email (If MIT student, please provide MIT email):</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97">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(No response)</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98">
            <w:pPr>
              <w:spacing w:after="160" w:lineRule="auto"/>
              <w:ind w:left="-220" w:right="-220" w:firstLine="0"/>
              <w:rPr>
                <w:color w:val="333e48"/>
                <w:sz w:val="24"/>
                <w:szCs w:val="24"/>
              </w:rPr>
            </w:pPr>
            <w:r w:rsidDel="00000000" w:rsidR="00000000" w:rsidRPr="00000000">
              <w:rPr>
                <w:color w:val="333e48"/>
                <w:sz w:val="24"/>
                <w:szCs w:val="24"/>
                <w:rtl w:val="0"/>
              </w:rPr>
              <w:t xml:space="preserve">Undergraduate, Graduate, and Other:</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99">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(No response)</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9A">
            <w:pPr>
              <w:spacing w:after="160" w:lineRule="auto"/>
              <w:ind w:left="-220" w:right="-220" w:firstLine="0"/>
              <w:rPr>
                <w:color w:val="333e48"/>
                <w:sz w:val="24"/>
                <w:szCs w:val="24"/>
              </w:rPr>
            </w:pPr>
            <w:r w:rsidDel="00000000" w:rsidR="00000000" w:rsidRPr="00000000">
              <w:rPr>
                <w:color w:val="333e48"/>
                <w:sz w:val="24"/>
                <w:szCs w:val="24"/>
                <w:rtl w:val="0"/>
              </w:rPr>
              <w:t xml:space="preserve">MIT Course Number:</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9B">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(No response)</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9C">
            <w:pPr>
              <w:spacing w:after="160" w:lineRule="auto"/>
              <w:ind w:left="-220" w:right="-220" w:firstLine="0"/>
              <w:rPr>
                <w:color w:val="333e48"/>
                <w:sz w:val="24"/>
                <w:szCs w:val="24"/>
              </w:rPr>
            </w:pPr>
            <w:r w:rsidDel="00000000" w:rsidR="00000000" w:rsidRPr="00000000">
              <w:rPr>
                <w:color w:val="333e48"/>
                <w:sz w:val="24"/>
                <w:szCs w:val="24"/>
                <w:rtl w:val="0"/>
              </w:rPr>
              <w:t xml:space="preserve">MIT ID:</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9D">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(No response)</w:t>
            </w:r>
          </w:p>
        </w:tc>
      </w:tr>
    </w:tbl>
    <w:p w:rsidR="00000000" w:rsidDel="00000000" w:rsidP="00000000" w:rsidRDefault="00000000" w:rsidRPr="00000000" w14:paraId="0000009E">
      <w:pPr>
        <w:spacing w:after="520" w:line="400" w:lineRule="auto"/>
        <w:ind w:left="-220" w:right="-220" w:firstLine="0"/>
        <w:rPr>
          <w:color w:val="333e48"/>
          <w:sz w:val="27"/>
          <w:szCs w:val="27"/>
        </w:rPr>
      </w:pPr>
      <w:r w:rsidDel="00000000" w:rsidR="00000000" w:rsidRPr="00000000">
        <w:rPr>
          <w:color w:val="333e48"/>
          <w:sz w:val="27"/>
          <w:szCs w:val="27"/>
          <w:rtl w:val="0"/>
        </w:rPr>
        <w:t xml:space="preserve">Community Partner</w:t>
      </w:r>
    </w:p>
    <w:p w:rsidR="00000000" w:rsidDel="00000000" w:rsidP="00000000" w:rsidRDefault="00000000" w:rsidRPr="00000000" w14:paraId="0000009F">
      <w:pPr>
        <w:spacing w:after="520" w:line="400" w:lineRule="auto"/>
        <w:ind w:left="-220" w:right="-220" w:firstLine="0"/>
        <w:rPr>
          <w:color w:val="333e48"/>
          <w:sz w:val="21"/>
          <w:szCs w:val="21"/>
        </w:rPr>
      </w:pPr>
      <w:r w:rsidDel="00000000" w:rsidR="00000000" w:rsidRPr="00000000">
        <w:rPr>
          <w:color w:val="333e48"/>
          <w:sz w:val="21"/>
          <w:szCs w:val="21"/>
          <w:rtl w:val="0"/>
        </w:rPr>
        <w:t xml:space="preserve">Organization, company, client, community leader, etc. who is helping to inform and guide your project. This is the group you plan to work with, should your team receive a grant to pilot the project.</w:t>
      </w:r>
    </w:p>
    <w:p w:rsidR="00000000" w:rsidDel="00000000" w:rsidP="00000000" w:rsidRDefault="00000000" w:rsidRPr="00000000" w14:paraId="000000A0">
      <w:pPr>
        <w:spacing w:after="280" w:line="400" w:lineRule="auto"/>
        <w:ind w:left="-220" w:right="-220" w:firstLine="0"/>
        <w:rPr>
          <w:color w:val="333e48"/>
          <w:sz w:val="21"/>
          <w:szCs w:val="21"/>
        </w:rPr>
      </w:pPr>
      <w:r w:rsidDel="00000000" w:rsidR="00000000" w:rsidRPr="00000000">
        <w:rPr>
          <w:rtl w:val="0"/>
        </w:rPr>
      </w:r>
    </w:p>
    <w:p w:rsidR="00000000" w:rsidDel="00000000" w:rsidP="00000000" w:rsidRDefault="00000000" w:rsidRPr="00000000" w14:paraId="000000A1">
      <w:pPr>
        <w:spacing w:after="280" w:line="400" w:lineRule="auto"/>
        <w:ind w:left="-220" w:right="-220" w:firstLine="0"/>
        <w:rPr>
          <w:i w:val="1"/>
          <w:color w:val="333e48"/>
          <w:sz w:val="21"/>
          <w:szCs w:val="21"/>
        </w:rPr>
      </w:pPr>
      <w:r w:rsidDel="00000000" w:rsidR="00000000" w:rsidRPr="00000000">
        <w:rPr>
          <w:i w:val="1"/>
          <w:color w:val="333e48"/>
          <w:sz w:val="21"/>
          <w:szCs w:val="21"/>
          <w:rtl w:val="0"/>
        </w:rPr>
        <w:t xml:space="preserve">Reminder: Although you do not need a community partner secured to enter the initial proposal round, a partner is STRONGLY ENCOURAGED and favorably regarded in the final round. Provide the name, title, and contact information for your partner.</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A2">
            <w:pPr>
              <w:spacing w:after="160" w:lineRule="auto"/>
              <w:ind w:left="-220" w:right="-220" w:firstLine="0"/>
              <w:rPr>
                <w:color w:val="333e48"/>
                <w:sz w:val="24"/>
                <w:szCs w:val="24"/>
              </w:rPr>
            </w:pPr>
            <w:r w:rsidDel="00000000" w:rsidR="00000000" w:rsidRPr="00000000">
              <w:rPr>
                <w:color w:val="333e48"/>
                <w:sz w:val="24"/>
                <w:szCs w:val="24"/>
                <w:rtl w:val="0"/>
              </w:rPr>
              <w:t xml:space="preserve">Community Partner Name:</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A3">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(No response)</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A4">
            <w:pPr>
              <w:spacing w:after="160" w:lineRule="auto"/>
              <w:ind w:left="-220" w:right="-220" w:firstLine="0"/>
              <w:rPr>
                <w:color w:val="333e48"/>
                <w:sz w:val="24"/>
                <w:szCs w:val="24"/>
              </w:rPr>
            </w:pPr>
            <w:r w:rsidDel="00000000" w:rsidR="00000000" w:rsidRPr="00000000">
              <w:rPr>
                <w:color w:val="333e48"/>
                <w:sz w:val="24"/>
                <w:szCs w:val="24"/>
                <w:rtl w:val="0"/>
              </w:rPr>
              <w:t xml:space="preserve">Organization Affiliation (if applicable):</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A5">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(No response)</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A6">
            <w:pPr>
              <w:spacing w:after="160" w:lineRule="auto"/>
              <w:ind w:left="-220" w:right="-220" w:firstLine="0"/>
              <w:rPr>
                <w:color w:val="333e48"/>
                <w:sz w:val="24"/>
                <w:szCs w:val="24"/>
              </w:rPr>
            </w:pPr>
            <w:r w:rsidDel="00000000" w:rsidR="00000000" w:rsidRPr="00000000">
              <w:rPr>
                <w:color w:val="333e48"/>
                <w:sz w:val="24"/>
                <w:szCs w:val="24"/>
                <w:rtl w:val="0"/>
              </w:rPr>
              <w:t xml:space="preserve">URL (Website, LinkedIn, etc.):</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A7">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(No response)</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A8">
            <w:pPr>
              <w:spacing w:after="160" w:lineRule="auto"/>
              <w:ind w:left="-220" w:right="-220" w:firstLine="0"/>
              <w:rPr>
                <w:color w:val="333e48"/>
                <w:sz w:val="24"/>
                <w:szCs w:val="24"/>
              </w:rPr>
            </w:pPr>
            <w:r w:rsidDel="00000000" w:rsidR="00000000" w:rsidRPr="00000000">
              <w:rPr>
                <w:color w:val="333e48"/>
                <w:sz w:val="24"/>
                <w:szCs w:val="24"/>
                <w:rtl w:val="0"/>
              </w:rPr>
              <w:t xml:space="preserve">Email:</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A9">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(No response)</w:t>
            </w:r>
          </w:p>
        </w:tc>
      </w:tr>
      <w:tr>
        <w:trPr>
          <w:cantSplit w:val="0"/>
          <w:trHeight w:val="555" w:hRule="atLeast"/>
          <w:tblHeader w:val="0"/>
        </w:trPr>
        <w:tc>
          <w:tcPr>
            <w:tcBorders>
              <w:top w:color="e5e5e5" w:space="0" w:sz="6" w:val="single"/>
              <w:left w:color="e5e5e5" w:space="0" w:sz="6" w:val="single"/>
              <w:bottom w:color="e5e5e5" w:space="0" w:sz="6" w:val="single"/>
              <w:right w:color="e5e5e5" w:space="0" w:sz="6" w:val="single"/>
            </w:tcBorders>
            <w:shd w:fill="eeeeee" w:val="clear"/>
            <w:tcMar>
              <w:top w:w="80.0" w:type="dxa"/>
              <w:left w:w="80.0" w:type="dxa"/>
              <w:bottom w:w="80.0" w:type="dxa"/>
              <w:right w:w="80.0" w:type="dxa"/>
            </w:tcMar>
            <w:vAlign w:val="top"/>
          </w:tcPr>
          <w:p w:rsidR="00000000" w:rsidDel="00000000" w:rsidP="00000000" w:rsidRDefault="00000000" w:rsidRPr="00000000" w14:paraId="000000AA">
            <w:pPr>
              <w:spacing w:after="160" w:lineRule="auto"/>
              <w:ind w:left="-220" w:right="-220" w:firstLine="0"/>
              <w:rPr>
                <w:color w:val="333e48"/>
                <w:sz w:val="24"/>
                <w:szCs w:val="24"/>
              </w:rPr>
            </w:pPr>
            <w:r w:rsidDel="00000000" w:rsidR="00000000" w:rsidRPr="00000000">
              <w:rPr>
                <w:color w:val="333e48"/>
                <w:sz w:val="24"/>
                <w:szCs w:val="24"/>
                <w:rtl w:val="0"/>
              </w:rPr>
              <w:t xml:space="preserve">Phone:</w:t>
            </w:r>
          </w:p>
        </w:tc>
        <w:tc>
          <w:tcPr>
            <w:tcBorders>
              <w:top w:color="e5e5e5" w:space="0" w:sz="6" w:val="single"/>
              <w:left w:color="e5e5e5" w:space="0" w:sz="6" w:val="single"/>
              <w:bottom w:color="e5e5e5" w:space="0" w:sz="6" w:val="single"/>
              <w:right w:color="e5e5e5" w:space="0" w:sz="6" w:val="single"/>
            </w:tcBorders>
            <w:tcMar>
              <w:top w:w="80.0" w:type="dxa"/>
              <w:left w:w="80.0" w:type="dxa"/>
              <w:bottom w:w="80.0" w:type="dxa"/>
              <w:right w:w="80.0" w:type="dxa"/>
            </w:tcMar>
            <w:vAlign w:val="top"/>
          </w:tcPr>
          <w:p w:rsidR="00000000" w:rsidDel="00000000" w:rsidP="00000000" w:rsidRDefault="00000000" w:rsidRPr="00000000" w14:paraId="000000AB">
            <w:pPr>
              <w:spacing w:after="160" w:line="384.00000000000006" w:lineRule="auto"/>
              <w:ind w:left="-220" w:right="-220" w:firstLine="0"/>
              <w:rPr>
                <w:color w:val="333e48"/>
                <w:sz w:val="24"/>
                <w:szCs w:val="24"/>
              </w:rPr>
            </w:pPr>
            <w:r w:rsidDel="00000000" w:rsidR="00000000" w:rsidRPr="00000000">
              <w:rPr>
                <w:color w:val="333e48"/>
                <w:sz w:val="24"/>
                <w:szCs w:val="24"/>
                <w:rtl w:val="0"/>
              </w:rPr>
              <w:t xml:space="preserve">(No response)</w:t>
            </w:r>
          </w:p>
        </w:tc>
      </w:tr>
    </w:tbl>
    <w:p w:rsidR="00000000" w:rsidDel="00000000" w:rsidP="00000000" w:rsidRDefault="00000000" w:rsidRPr="00000000" w14:paraId="000000AC">
      <w:pPr>
        <w:spacing w:after="360" w:line="400" w:lineRule="auto"/>
        <w:ind w:left="-220" w:right="-220" w:firstLine="0"/>
        <w:rPr>
          <w:color w:val="333e48"/>
          <w:sz w:val="27"/>
          <w:szCs w:val="27"/>
        </w:rPr>
      </w:pPr>
      <w:r w:rsidDel="00000000" w:rsidR="00000000" w:rsidRPr="00000000">
        <w:rPr>
          <w:color w:val="333e48"/>
          <w:sz w:val="27"/>
          <w:szCs w:val="27"/>
          <w:rtl w:val="0"/>
        </w:rPr>
        <w:t xml:space="preserve">How did you learn about us?</w:t>
      </w:r>
    </w:p>
    <w:p w:rsidR="00000000" w:rsidDel="00000000" w:rsidP="00000000" w:rsidRDefault="00000000" w:rsidRPr="00000000" w14:paraId="000000AD">
      <w:pPr>
        <w:spacing w:after="240" w:line="400" w:lineRule="auto"/>
        <w:ind w:left="-220" w:right="-220" w:firstLine="0"/>
        <w:rPr>
          <w:i w:val="1"/>
          <w:color w:val="333e48"/>
          <w:sz w:val="21"/>
          <w:szCs w:val="21"/>
        </w:rPr>
      </w:pPr>
      <w:r w:rsidDel="00000000" w:rsidR="00000000" w:rsidRPr="00000000">
        <w:rPr>
          <w:i w:val="1"/>
          <w:color w:val="333e48"/>
          <w:sz w:val="21"/>
          <w:szCs w:val="21"/>
          <w:rtl w:val="0"/>
        </w:rPr>
        <w:t xml:space="preserve">Please check all that apply.</w:t>
      </w:r>
    </w:p>
    <w:p w:rsidR="00000000" w:rsidDel="00000000" w:rsidP="00000000" w:rsidRDefault="00000000" w:rsidRPr="00000000" w14:paraId="000000AE">
      <w:pPr>
        <w:spacing w:line="300" w:lineRule="auto"/>
        <w:ind w:left="-220" w:right="-220" w:firstLine="0"/>
        <w:rPr>
          <w:b w:val="1"/>
          <w:color w:val="333e48"/>
          <w:sz w:val="18"/>
          <w:szCs w:val="18"/>
        </w:rPr>
      </w:pPr>
      <w:r w:rsidDel="00000000" w:rsidR="00000000" w:rsidRPr="00000000">
        <w:rPr>
          <w:b w:val="1"/>
          <w:color w:val="333e48"/>
          <w:sz w:val="18"/>
          <w:szCs w:val="18"/>
          <w:rtl w:val="0"/>
        </w:rPr>
        <w:t xml:space="preserve">No Responses Selected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1"/>
        <w:keepNext w:val="0"/>
        <w:keepLines w:val="0"/>
        <w:shd w:fill="ffffff" w:val="clear"/>
        <w:spacing w:after="160" w:before="160" w:line="240" w:lineRule="auto"/>
        <w:rPr>
          <w:b w:val="1"/>
          <w:color w:val="333e48"/>
          <w:sz w:val="27"/>
          <w:szCs w:val="27"/>
        </w:rPr>
      </w:pPr>
      <w:bookmarkStart w:colFirst="0" w:colLast="0" w:name="_q1fmj58ucjzb" w:id="1"/>
      <w:bookmarkEnd w:id="1"/>
      <w:r w:rsidDel="00000000" w:rsidR="00000000" w:rsidRPr="00000000">
        <w:rPr>
          <w:b w:val="1"/>
          <w:color w:val="333e48"/>
          <w:sz w:val="27"/>
          <w:szCs w:val="27"/>
          <w:rtl w:val="0"/>
        </w:rPr>
        <w:t xml:space="preserve">Form for "Your project proposal"</w:t>
      </w:r>
    </w:p>
    <w:p w:rsidR="00000000" w:rsidDel="00000000" w:rsidP="00000000" w:rsidRDefault="00000000" w:rsidRPr="00000000" w14:paraId="000000BD">
      <w:pPr>
        <w:shd w:fill="ffffff" w:val="clear"/>
        <w:rPr>
          <w:color w:val="333e48"/>
          <w:sz w:val="21"/>
          <w:szCs w:val="21"/>
        </w:rPr>
      </w:pPr>
      <w:r w:rsidDel="00000000" w:rsidR="00000000" w:rsidRPr="00000000">
        <w:rPr>
          <w:color w:val="333e48"/>
          <w:sz w:val="21"/>
          <w:szCs w:val="21"/>
          <w:rtl w:val="0"/>
        </w:rPr>
        <w:t xml:space="preserve">Review these questions and answer them as thoroughly as you can. For those sections where you may not have answers yet, we encourage you to note honestly what your work in progress is and where you have questions. Our proposal reviewers will then offer you some guidance. It does not need to be perfect, but we want it to be thoughtful.</w:t>
      </w:r>
    </w:p>
    <w:p w:rsidR="00000000" w:rsidDel="00000000" w:rsidP="00000000" w:rsidRDefault="00000000" w:rsidRPr="00000000" w14:paraId="000000BE">
      <w:pPr>
        <w:shd w:fill="ffffff" w:val="clear"/>
        <w:spacing w:after="280" w:lineRule="auto"/>
        <w:rPr>
          <w:b w:val="1"/>
          <w:color w:val="333e48"/>
          <w:sz w:val="21"/>
          <w:szCs w:val="21"/>
        </w:rPr>
      </w:pPr>
      <w:r w:rsidDel="00000000" w:rsidR="00000000" w:rsidRPr="00000000">
        <w:rPr>
          <w:b w:val="1"/>
          <w:color w:val="333e48"/>
          <w:sz w:val="21"/>
          <w:szCs w:val="21"/>
          <w:rtl w:val="0"/>
        </w:rPr>
        <w:t xml:space="preserve">Executive Summary</w:t>
      </w:r>
    </w:p>
    <w:p w:rsidR="00000000" w:rsidDel="00000000" w:rsidP="00000000" w:rsidRDefault="00000000" w:rsidRPr="00000000" w14:paraId="000000BF">
      <w:pPr>
        <w:shd w:fill="ffffff" w:val="clear"/>
        <w:spacing w:after="160" w:lineRule="auto"/>
        <w:rPr>
          <w:color w:val="333e48"/>
          <w:sz w:val="21"/>
          <w:szCs w:val="21"/>
        </w:rPr>
      </w:pPr>
      <w:r w:rsidDel="00000000" w:rsidR="00000000" w:rsidRPr="00000000">
        <w:rPr>
          <w:color w:val="333e48"/>
          <w:sz w:val="21"/>
          <w:szCs w:val="21"/>
          <w:rtl w:val="0"/>
        </w:rPr>
        <w:t xml:space="preserve">Write a brief summary of what you have shared in this initial proposal. (100 characters)</w:t>
      </w:r>
    </w:p>
    <w:p w:rsidR="00000000" w:rsidDel="00000000" w:rsidP="00000000" w:rsidRDefault="00000000" w:rsidRPr="00000000" w14:paraId="000000C0">
      <w:pPr>
        <w:shd w:fill="eeeeee" w:val="clear"/>
        <w:spacing w:after="460" w:lineRule="auto"/>
        <w:rPr>
          <w:color w:val="333e48"/>
          <w:sz w:val="24"/>
          <w:szCs w:val="24"/>
        </w:rPr>
      </w:pPr>
      <w:r w:rsidDel="00000000" w:rsidR="00000000" w:rsidRPr="00000000">
        <w:rPr>
          <w:color w:val="333e48"/>
          <w:sz w:val="24"/>
          <w:szCs w:val="24"/>
          <w:rtl w:val="0"/>
        </w:rPr>
        <w:t xml:space="preserve">Sakhi is a Bengali WhatsApp chatbot sharing accurate menstrual health and hygiene information.</w:t>
      </w:r>
    </w:p>
    <w:p w:rsidR="00000000" w:rsidDel="00000000" w:rsidP="00000000" w:rsidRDefault="00000000" w:rsidRPr="00000000" w14:paraId="000000C1">
      <w:pPr>
        <w:shd w:fill="ffffff" w:val="clear"/>
        <w:spacing w:after="280" w:lineRule="auto"/>
        <w:rPr>
          <w:b w:val="1"/>
          <w:color w:val="333e48"/>
          <w:sz w:val="21"/>
          <w:szCs w:val="21"/>
        </w:rPr>
      </w:pPr>
      <w:r w:rsidDel="00000000" w:rsidR="00000000" w:rsidRPr="00000000">
        <w:rPr>
          <w:b w:val="1"/>
          <w:color w:val="333e48"/>
          <w:sz w:val="21"/>
          <w:szCs w:val="21"/>
          <w:rtl w:val="0"/>
        </w:rPr>
        <w:t xml:space="preserve">Website</w:t>
      </w:r>
    </w:p>
    <w:p w:rsidR="00000000" w:rsidDel="00000000" w:rsidP="00000000" w:rsidRDefault="00000000" w:rsidRPr="00000000" w14:paraId="000000C2">
      <w:pPr>
        <w:shd w:fill="ffffff" w:val="clear"/>
        <w:spacing w:after="160" w:lineRule="auto"/>
        <w:rPr>
          <w:color w:val="333e48"/>
          <w:sz w:val="21"/>
          <w:szCs w:val="21"/>
        </w:rPr>
      </w:pPr>
      <w:r w:rsidDel="00000000" w:rsidR="00000000" w:rsidRPr="00000000">
        <w:rPr>
          <w:color w:val="333e48"/>
          <w:sz w:val="21"/>
          <w:szCs w:val="21"/>
          <w:rtl w:val="0"/>
        </w:rPr>
        <w:t xml:space="preserve">If you have one</w:t>
      </w:r>
    </w:p>
    <w:p w:rsidR="00000000" w:rsidDel="00000000" w:rsidP="00000000" w:rsidRDefault="00000000" w:rsidRPr="00000000" w14:paraId="000000C3">
      <w:pPr>
        <w:shd w:fill="eeeeee" w:val="clear"/>
        <w:spacing w:after="460" w:lineRule="auto"/>
        <w:rPr>
          <w:color w:val="333e48"/>
          <w:sz w:val="24"/>
          <w:szCs w:val="24"/>
        </w:rPr>
      </w:pPr>
      <w:r w:rsidDel="00000000" w:rsidR="00000000" w:rsidRPr="00000000">
        <w:rPr>
          <w:color w:val="333e48"/>
          <w:sz w:val="24"/>
          <w:szCs w:val="24"/>
          <w:rtl w:val="0"/>
        </w:rPr>
        <w:t xml:space="preserve">https://sakhi.simppl.org</w:t>
      </w:r>
    </w:p>
    <w:p w:rsidR="00000000" w:rsidDel="00000000" w:rsidP="00000000" w:rsidRDefault="00000000" w:rsidRPr="00000000" w14:paraId="000000C4">
      <w:pPr>
        <w:shd w:fill="ffffff" w:val="clear"/>
        <w:spacing w:after="280" w:lineRule="auto"/>
        <w:rPr>
          <w:b w:val="1"/>
          <w:color w:val="333e48"/>
          <w:sz w:val="21"/>
          <w:szCs w:val="21"/>
        </w:rPr>
      </w:pPr>
      <w:r w:rsidDel="00000000" w:rsidR="00000000" w:rsidRPr="00000000">
        <w:rPr>
          <w:b w:val="1"/>
          <w:color w:val="333e48"/>
          <w:sz w:val="21"/>
          <w:szCs w:val="21"/>
          <w:rtl w:val="0"/>
        </w:rPr>
        <w:t xml:space="preserve">How long have you been working on your project?</w:t>
      </w:r>
    </w:p>
    <w:p w:rsidR="00000000" w:rsidDel="00000000" w:rsidP="00000000" w:rsidRDefault="00000000" w:rsidRPr="00000000" w14:paraId="000000C5">
      <w:pPr>
        <w:shd w:fill="eeeeee" w:val="clear"/>
        <w:spacing w:after="460" w:lineRule="auto"/>
        <w:rPr>
          <w:color w:val="333e48"/>
          <w:sz w:val="24"/>
          <w:szCs w:val="24"/>
        </w:rPr>
      </w:pPr>
      <w:r w:rsidDel="00000000" w:rsidR="00000000" w:rsidRPr="00000000">
        <w:rPr>
          <w:color w:val="333e48"/>
          <w:sz w:val="24"/>
          <w:szCs w:val="24"/>
          <w:rtl w:val="0"/>
        </w:rPr>
        <w:t xml:space="preserve">3 months</w:t>
      </w:r>
    </w:p>
    <w:p w:rsidR="00000000" w:rsidDel="00000000" w:rsidP="00000000" w:rsidRDefault="00000000" w:rsidRPr="00000000" w14:paraId="000000C6">
      <w:pPr>
        <w:shd w:fill="ffffff" w:val="clear"/>
        <w:spacing w:after="280" w:lineRule="auto"/>
        <w:rPr>
          <w:b w:val="1"/>
          <w:color w:val="333e48"/>
          <w:sz w:val="21"/>
          <w:szCs w:val="21"/>
        </w:rPr>
      </w:pPr>
      <w:r w:rsidDel="00000000" w:rsidR="00000000" w:rsidRPr="00000000">
        <w:rPr>
          <w:b w:val="1"/>
          <w:color w:val="333e48"/>
          <w:sz w:val="21"/>
          <w:szCs w:val="21"/>
          <w:rtl w:val="0"/>
        </w:rPr>
        <w:t xml:space="preserve">Which stage best describes your project?</w:t>
      </w:r>
    </w:p>
    <w:p w:rsidR="00000000" w:rsidDel="00000000" w:rsidP="00000000" w:rsidRDefault="00000000" w:rsidRPr="00000000" w14:paraId="000000C7">
      <w:pPr>
        <w:shd w:fill="eeeeee" w:val="clear"/>
        <w:spacing w:after="460" w:lineRule="auto"/>
        <w:rPr>
          <w:color w:val="333e48"/>
          <w:sz w:val="24"/>
          <w:szCs w:val="24"/>
        </w:rPr>
      </w:pPr>
      <w:r w:rsidDel="00000000" w:rsidR="00000000" w:rsidRPr="00000000">
        <w:rPr>
          <w:color w:val="333e48"/>
          <w:sz w:val="24"/>
          <w:szCs w:val="24"/>
          <w:rtl w:val="0"/>
        </w:rPr>
        <w:t xml:space="preserve">Early stage / Pilot</w:t>
      </w:r>
    </w:p>
    <w:p w:rsidR="00000000" w:rsidDel="00000000" w:rsidP="00000000" w:rsidRDefault="00000000" w:rsidRPr="00000000" w14:paraId="000000C8">
      <w:pPr>
        <w:shd w:fill="ffffff" w:val="clear"/>
        <w:spacing w:after="280" w:lineRule="auto"/>
        <w:rPr>
          <w:b w:val="1"/>
          <w:color w:val="333e48"/>
          <w:sz w:val="21"/>
          <w:szCs w:val="21"/>
        </w:rPr>
      </w:pPr>
      <w:r w:rsidDel="00000000" w:rsidR="00000000" w:rsidRPr="00000000">
        <w:rPr>
          <w:b w:val="1"/>
          <w:color w:val="333e48"/>
          <w:sz w:val="21"/>
          <w:szCs w:val="21"/>
          <w:rtl w:val="0"/>
        </w:rPr>
        <w:t xml:space="preserve">The Problem/Challenge</w:t>
      </w:r>
    </w:p>
    <w:p w:rsidR="00000000" w:rsidDel="00000000" w:rsidP="00000000" w:rsidRDefault="00000000" w:rsidRPr="00000000" w14:paraId="000000C9">
      <w:pPr>
        <w:shd w:fill="ffffff" w:val="clear"/>
        <w:spacing w:after="280" w:lineRule="auto"/>
        <w:rPr>
          <w:ins w:author="Swapneel Mehta" w:id="1" w:date="2023-12-01T02:55:27Z"/>
          <w:b w:val="1"/>
          <w:color w:val="333e48"/>
          <w:sz w:val="21"/>
          <w:szCs w:val="21"/>
        </w:rPr>
      </w:pPr>
      <w:ins w:author="Swapneel Mehta" w:id="1" w:date="2023-12-01T02:55:27Z">
        <w:r w:rsidDel="00000000" w:rsidR="00000000" w:rsidRPr="00000000">
          <w:rPr>
            <w:b w:val="1"/>
            <w:color w:val="333e48"/>
            <w:sz w:val="21"/>
            <w:szCs w:val="21"/>
            <w:rtl w:val="0"/>
          </w:rPr>
          <w:t xml:space="preserve">Please provide a short 2-4 sentence overview of your proposal.</w:t>
        </w:r>
      </w:ins>
    </w:p>
    <w:p w:rsidR="00000000" w:rsidDel="00000000" w:rsidP="00000000" w:rsidRDefault="00000000" w:rsidRPr="00000000" w14:paraId="000000CA">
      <w:pPr>
        <w:shd w:fill="ffffff" w:val="clear"/>
        <w:spacing w:after="280" w:lineRule="auto"/>
        <w:rPr>
          <w:ins w:author="Swapneel Mehta" w:id="1" w:date="2023-12-01T02:55:27Z"/>
          <w:b w:val="1"/>
          <w:color w:val="333e48"/>
          <w:sz w:val="21"/>
          <w:szCs w:val="21"/>
        </w:rPr>
      </w:pPr>
      <w:ins w:author="Swapneel Mehta" w:id="1" w:date="2023-12-01T02:55:27Z">
        <w:r w:rsidDel="00000000" w:rsidR="00000000" w:rsidRPr="00000000">
          <w:rPr>
            <w:b w:val="1"/>
            <w:color w:val="333e48"/>
            <w:sz w:val="21"/>
            <w:szCs w:val="21"/>
            <w:rtl w:val="0"/>
          </w:rPr>
          <w:t xml:space="preserve">We present a Bengali WhatsApp chatbot to deliver a digital literacy intervention for improving menstrual hygiene management awareness among local populations in Bangladesh. We use large language models grounded in verified and accurate information to support community-based participatory research in partnership with WaterAid Bangladesh. We have won a few small grants and demonstrated the viability of our prototype. We aim to deploy a pilot and scale it through this fellowship.</w:t>
        </w:r>
        <w:r w:rsidDel="00000000" w:rsidR="00000000" w:rsidRPr="00000000">
          <w:rPr>
            <w:rtl w:val="0"/>
          </w:rPr>
        </w:r>
      </w:ins>
    </w:p>
    <w:p w:rsidR="00000000" w:rsidDel="00000000" w:rsidP="00000000" w:rsidRDefault="00000000" w:rsidRPr="00000000" w14:paraId="000000CB">
      <w:pPr>
        <w:shd w:fill="ffffff" w:val="clear"/>
        <w:spacing w:after="280" w:lineRule="auto"/>
        <w:rPr>
          <w:ins w:author="Swapneel Mehta" w:id="1" w:date="2023-12-01T02:55:27Z"/>
          <w:b w:val="1"/>
          <w:color w:val="333e48"/>
          <w:sz w:val="21"/>
          <w:szCs w:val="21"/>
        </w:rPr>
      </w:pPr>
      <w:ins w:author="Swapneel Mehta" w:id="1" w:date="2023-12-01T02:55:27Z">
        <w:r w:rsidDel="00000000" w:rsidR="00000000" w:rsidRPr="00000000">
          <w:rPr>
            <w:rtl w:val="0"/>
          </w:rPr>
        </w:r>
      </w:ins>
    </w:p>
    <w:p w:rsidR="00000000" w:rsidDel="00000000" w:rsidP="00000000" w:rsidRDefault="00000000" w:rsidRPr="00000000" w14:paraId="000000CC">
      <w:pPr>
        <w:shd w:fill="ffffff" w:val="clear"/>
        <w:spacing w:after="280" w:lineRule="auto"/>
        <w:rPr>
          <w:ins w:author="Swapneel Mehta" w:id="1" w:date="2023-12-01T02:55:27Z"/>
          <w:b w:val="1"/>
          <w:color w:val="333e48"/>
          <w:sz w:val="21"/>
          <w:szCs w:val="21"/>
        </w:rPr>
      </w:pPr>
      <w:ins w:author="Swapneel Mehta" w:id="1" w:date="2023-12-01T02:55:27Z">
        <w:r w:rsidDel="00000000" w:rsidR="00000000" w:rsidRPr="00000000">
          <w:rPr>
            <w:rtl w:val="0"/>
          </w:rPr>
        </w:r>
      </w:ins>
    </w:p>
    <w:p w:rsidR="00000000" w:rsidDel="00000000" w:rsidP="00000000" w:rsidRDefault="00000000" w:rsidRPr="00000000" w14:paraId="000000CD">
      <w:pPr>
        <w:shd w:fill="ffffff" w:val="clear"/>
        <w:spacing w:after="280" w:lineRule="auto"/>
        <w:rPr>
          <w:b w:val="1"/>
          <w:color w:val="333e48"/>
          <w:sz w:val="21"/>
          <w:szCs w:val="21"/>
        </w:rPr>
      </w:pPr>
      <w:r w:rsidDel="00000000" w:rsidR="00000000" w:rsidRPr="00000000">
        <w:rPr>
          <w:b w:val="1"/>
          <w:color w:val="333e48"/>
          <w:sz w:val="21"/>
          <w:szCs w:val="21"/>
          <w:rtl w:val="0"/>
        </w:rPr>
        <w:t xml:space="preserve">Background and Context</w:t>
      </w:r>
    </w:p>
    <w:p w:rsidR="00000000" w:rsidDel="00000000" w:rsidP="00000000" w:rsidRDefault="00000000" w:rsidRPr="00000000" w14:paraId="000000CE">
      <w:pPr>
        <w:shd w:fill="ffffff" w:val="clear"/>
        <w:spacing w:after="160" w:lineRule="auto"/>
        <w:rPr>
          <w:color w:val="333e48"/>
          <w:sz w:val="21"/>
          <w:szCs w:val="21"/>
        </w:rPr>
      </w:pPr>
      <w:r w:rsidDel="00000000" w:rsidR="00000000" w:rsidRPr="00000000">
        <w:rPr>
          <w:color w:val="333e48"/>
          <w:sz w:val="21"/>
          <w:szCs w:val="21"/>
          <w:rtl w:val="0"/>
        </w:rPr>
        <w:t xml:space="preserve">This is an opportunity to show the research you have done to support your project. Describe the need and opportunity for your idea by articulating the problem you're addressing and the community it supports. Help us understand how the community is underserved and why it is important that the need be filled. (1000 characters)</w:t>
      </w:r>
    </w:p>
    <w:p w:rsidR="00000000" w:rsidDel="00000000" w:rsidP="00000000" w:rsidRDefault="00000000" w:rsidRPr="00000000" w14:paraId="000000CF">
      <w:pPr>
        <w:shd w:fill="eeeeee" w:val="clear"/>
        <w:spacing w:after="460" w:lineRule="auto"/>
        <w:rPr>
          <w:color w:val="333e48"/>
          <w:sz w:val="24"/>
          <w:szCs w:val="24"/>
        </w:rPr>
      </w:pPr>
      <w:r w:rsidDel="00000000" w:rsidR="00000000" w:rsidRPr="00000000">
        <w:rPr>
          <w:color w:val="333e48"/>
          <w:sz w:val="24"/>
          <w:szCs w:val="24"/>
          <w:rtl w:val="0"/>
        </w:rPr>
        <w:t xml:space="preserve">Every day, more than 300 million women are going through their menstrual cycle. Many women and girls do not have the right information due to constrained education and the stigma around this subject. Only 6% of girls in Bangladesh have a menstrual hygiene management (MHM) education and 53% of adolescent girls know about menstruation before their first period. </w:t>
      </w:r>
    </w:p>
    <w:p w:rsidR="00000000" w:rsidDel="00000000" w:rsidP="00000000" w:rsidRDefault="00000000" w:rsidRPr="00000000" w14:paraId="000000D0">
      <w:pPr>
        <w:shd w:fill="eeeeee" w:val="clear"/>
        <w:spacing w:after="460" w:lineRule="auto"/>
        <w:rPr>
          <w:color w:val="333e48"/>
          <w:sz w:val="24"/>
          <w:szCs w:val="24"/>
        </w:rPr>
      </w:pPr>
      <w:r w:rsidDel="00000000" w:rsidR="00000000" w:rsidRPr="00000000">
        <w:rPr>
          <w:color w:val="333e48"/>
          <w:sz w:val="24"/>
          <w:szCs w:val="24"/>
          <w:rtl w:val="0"/>
        </w:rPr>
        <w:t xml:space="preserve">Around 41% of Bangladeshi girls take an absence from their schools during their period, missing 2.5 days a month, on average. The popular WASH literacy-focused physical intervention succeeded in improving MHM education for women and girls in Bangladesh. However, it is extremely challenging to scale such physical interventions to large populations without significant investment of time and resources. We leverage large language models (LLMs) to scale literacy interventions. Alongside a local partner, we propose a WhatsApp chatbot that generates responses grounded in accurate, verified knowledge from international health agencies.</w:t>
      </w:r>
    </w:p>
    <w:bookmarkStart w:colFirst="0" w:colLast="0" w:name="xqjv5pujdq36" w:id="2"/>
    <w:bookmarkEnd w:id="2"/>
    <w:p w:rsidR="00000000" w:rsidDel="00000000" w:rsidP="00000000" w:rsidRDefault="00000000" w:rsidRPr="00000000" w14:paraId="000000D1">
      <w:pPr>
        <w:shd w:fill="ffffff" w:val="clear"/>
        <w:spacing w:after="280" w:lineRule="auto"/>
        <w:rPr>
          <w:b w:val="1"/>
          <w:color w:val="333e48"/>
          <w:sz w:val="21"/>
          <w:szCs w:val="21"/>
        </w:rPr>
      </w:pPr>
      <w:r w:rsidDel="00000000" w:rsidR="00000000" w:rsidRPr="00000000">
        <w:rPr>
          <w:b w:val="1"/>
          <w:color w:val="333e48"/>
          <w:sz w:val="21"/>
          <w:szCs w:val="21"/>
          <w:rtl w:val="0"/>
        </w:rPr>
        <w:t xml:space="preserve">Explain Prior Attempts at Solution</w:t>
      </w:r>
    </w:p>
    <w:p w:rsidR="00000000" w:rsidDel="00000000" w:rsidP="00000000" w:rsidRDefault="00000000" w:rsidRPr="00000000" w14:paraId="000000D2">
      <w:pPr>
        <w:shd w:fill="ffffff" w:val="clear"/>
        <w:spacing w:after="160" w:lineRule="auto"/>
        <w:rPr>
          <w:color w:val="333e48"/>
          <w:sz w:val="21"/>
          <w:szCs w:val="21"/>
        </w:rPr>
      </w:pPr>
      <w:r w:rsidDel="00000000" w:rsidR="00000000" w:rsidRPr="00000000">
        <w:rPr>
          <w:color w:val="333e48"/>
          <w:sz w:val="21"/>
          <w:szCs w:val="21"/>
          <w:rtl w:val="0"/>
        </w:rPr>
        <w:t xml:space="preserve">What other solutions have been developed to address this problem? Consider solutions in different contexts that may be relevant, identifying the benefits and drawbacks of prior attempted solutions. Why were prior solutions inadequate or not as helpful as possible? (750 characters)</w:t>
      </w:r>
    </w:p>
    <w:p w:rsidR="00000000" w:rsidDel="00000000" w:rsidP="00000000" w:rsidRDefault="00000000" w:rsidRPr="00000000" w14:paraId="000000D3">
      <w:pPr>
        <w:shd w:fill="eeeeee" w:val="clear"/>
        <w:spacing w:after="460" w:lineRule="auto"/>
        <w:rPr>
          <w:ins w:author="Swapneel Mehta" w:id="2" w:date="2023-11-30T18:45:27Z"/>
          <w:color w:val="333e48"/>
          <w:sz w:val="24"/>
          <w:szCs w:val="24"/>
        </w:rPr>
      </w:pPr>
      <w:r w:rsidDel="00000000" w:rsidR="00000000" w:rsidRPr="00000000">
        <w:rPr>
          <w:color w:val="333e48"/>
          <w:sz w:val="24"/>
          <w:szCs w:val="24"/>
          <w:rtl w:val="0"/>
        </w:rPr>
        <w:t xml:space="preserve">Most prior attempts have pursued physical deployment including school, peer, or healthcare provider-led camps, information kits, and education to influence psychosocial factors, address harmful taboos and stigma. They often struggle to reach remote areas and may lack interactivity. Earlier digital solutions, such as mobile apps and websites, provide accessibility but may require internet connectivity, excluding marginalized communities. The proposed WhatsApp chatbot leverages existing communication channels, ensuring widespread accessibility. We overcome these barriers by combining language models, local partnerships, and user-friendly platforms for effective and culturally sensitive menstrual health education.</w:t>
      </w:r>
      <w:ins w:author="Swapneel Mehta" w:id="2" w:date="2023-11-30T18:45:27Z">
        <w:r w:rsidDel="00000000" w:rsidR="00000000" w:rsidRPr="00000000">
          <w:rPr>
            <w:rtl w:val="0"/>
          </w:rPr>
        </w:r>
      </w:ins>
    </w:p>
    <w:p w:rsidR="00000000" w:rsidDel="00000000" w:rsidP="00000000" w:rsidRDefault="00000000" w:rsidRPr="00000000" w14:paraId="000000D4">
      <w:pPr>
        <w:shd w:fill="eeeeee" w:val="clear"/>
        <w:spacing w:after="460" w:lineRule="auto"/>
        <w:rPr>
          <w:ins w:author="Swapneel Mehta" w:id="2" w:date="2023-11-30T18:45:27Z"/>
          <w:color w:val="333e48"/>
          <w:sz w:val="21"/>
          <w:szCs w:val="21"/>
        </w:rPr>
      </w:pPr>
      <w:ins w:author="Swapneel Mehta" w:id="2" w:date="2023-11-30T18:45:27Z">
        <w:r w:rsidDel="00000000" w:rsidR="00000000" w:rsidRPr="00000000">
          <w:rPr>
            <w:rtl w:val="0"/>
          </w:rPr>
        </w:r>
      </w:ins>
    </w:p>
    <w:p w:rsidR="00000000" w:rsidDel="00000000" w:rsidP="00000000" w:rsidRDefault="00000000" w:rsidRPr="00000000" w14:paraId="000000D5">
      <w:pPr>
        <w:shd w:fill="eeeeee" w:val="clear"/>
        <w:spacing w:after="460" w:lineRule="auto"/>
        <w:rPr>
          <w:ins w:author="Swapneel Mehta" w:id="2" w:date="2023-11-30T18:45:27Z"/>
          <w:color w:val="333e48"/>
          <w:sz w:val="21"/>
          <w:szCs w:val="21"/>
        </w:rPr>
      </w:pPr>
      <w:ins w:author="Swapneel Mehta" w:id="2" w:date="2023-11-30T18:45:27Z">
        <w:r w:rsidDel="00000000" w:rsidR="00000000" w:rsidRPr="00000000">
          <w:rPr>
            <w:rtl w:val="0"/>
          </w:rPr>
        </w:r>
      </w:ins>
    </w:p>
    <w:p w:rsidR="00000000" w:rsidDel="00000000" w:rsidP="00000000" w:rsidRDefault="00000000" w:rsidRPr="00000000" w14:paraId="000000D6">
      <w:pPr>
        <w:shd w:fill="eeeeee" w:val="clear"/>
        <w:spacing w:after="460" w:lineRule="auto"/>
        <w:rPr>
          <w:ins w:author="Swapneel Mehta" w:id="2" w:date="2023-11-30T18:45:27Z"/>
          <w:color w:val="333e48"/>
          <w:sz w:val="21"/>
          <w:szCs w:val="21"/>
        </w:rPr>
      </w:pPr>
      <w:ins w:author="Swapneel Mehta" w:id="2" w:date="2023-11-30T18:45:27Z">
        <w:r w:rsidDel="00000000" w:rsidR="00000000" w:rsidRPr="00000000">
          <w:rPr>
            <w:rtl w:val="0"/>
          </w:rPr>
        </w:r>
      </w:ins>
    </w:p>
    <w:p w:rsidR="00000000" w:rsidDel="00000000" w:rsidP="00000000" w:rsidRDefault="00000000" w:rsidRPr="00000000" w14:paraId="000000D7">
      <w:pPr>
        <w:shd w:fill="eeeeee" w:val="clear"/>
        <w:spacing w:after="460" w:lineRule="auto"/>
        <w:rPr>
          <w:ins w:author="Neel Kothari" w:id="3" w:date="2023-11-30T11:53:23Z"/>
          <w:del w:author="Swapneel Mehta" w:id="2" w:date="2023-11-30T18:45:27Z"/>
          <w:color w:val="333e48"/>
          <w:sz w:val="21"/>
          <w:szCs w:val="21"/>
        </w:rPr>
      </w:pPr>
      <w:ins w:author="Neel Kothari" w:id="3" w:date="2023-11-30T11:53:23Z">
        <w:del w:author="Swapneel Mehta" w:id="2" w:date="2023-11-30T18:45:27Z">
          <w:commentRangeStart w:id="3"/>
          <w:commentRangeStart w:id="4"/>
          <w:commentRangeStart w:id="5"/>
          <w:r w:rsidDel="00000000" w:rsidR="00000000" w:rsidRPr="00000000">
            <w:rPr>
              <w:color w:val="333e48"/>
              <w:sz w:val="21"/>
              <w:szCs w:val="21"/>
              <w:rtl w:val="0"/>
            </w:rPr>
            <w:delText xml:space="preserve">For the purposes of categorizing interventions, there has been a distinction between the types of interventions that provide a physical resource such as a menstrual absorbent or water, sanitation and hygiene (WASH) facilities, and programs providing psychosocial intervention which may include education, or efforts to address harmful taboos and stigma ([1]Sumpter and Torondel 2013; [2]Hennegan and Montgomery 2016; [3]Geertz et al. 2016). The latter aimed at addressing psychosocial deprivations have been termed software interventions, while the former targeted at material deprivations have been termed hardware interventions. </w:delText>
          </w:r>
        </w:del>
      </w:ins>
    </w:p>
    <w:p w:rsidR="00000000" w:rsidDel="00000000" w:rsidP="00000000" w:rsidRDefault="00000000" w:rsidRPr="00000000" w14:paraId="000000D8">
      <w:pPr>
        <w:shd w:fill="eeeeee" w:val="clear"/>
        <w:spacing w:after="460" w:lineRule="auto"/>
        <w:rPr>
          <w:ins w:author="Neel Kothari" w:id="3" w:date="2023-11-30T11:53:23Z"/>
          <w:del w:author="Swapneel Mehta" w:id="2" w:date="2023-11-30T18:45:27Z"/>
          <w:color w:val="333e48"/>
          <w:sz w:val="21"/>
          <w:szCs w:val="21"/>
        </w:rPr>
      </w:pPr>
      <w:ins w:author="Neel Kothari" w:id="3" w:date="2023-11-30T11:53:23Z">
        <w:del w:author="Swapneel Mehta" w:id="2" w:date="2023-11-30T18:45:27Z">
          <w:r w:rsidDel="00000000" w:rsidR="00000000" w:rsidRPr="00000000">
            <w:rPr>
              <w:color w:val="333e48"/>
              <w:sz w:val="21"/>
              <w:szCs w:val="21"/>
              <w:rtl w:val="0"/>
            </w:rPr>
            <w:delText xml:space="preserve">[1] Sumpter, Colin, and Belen Torondel. 2013. “A Systematic Review of the Health and Social Effects of Menstrual Hygiene Management.” PLoS One 8 (4): e62004.</w:delText>
          </w:r>
        </w:del>
      </w:ins>
    </w:p>
    <w:p w:rsidR="00000000" w:rsidDel="00000000" w:rsidP="00000000" w:rsidRDefault="00000000" w:rsidRPr="00000000" w14:paraId="000000D9">
      <w:pPr>
        <w:shd w:fill="eeeeee" w:val="clear"/>
        <w:spacing w:after="460" w:lineRule="auto"/>
        <w:rPr>
          <w:ins w:author="Neel Kothari" w:id="3" w:date="2023-11-30T11:53:23Z"/>
          <w:del w:author="Swapneel Mehta" w:id="2" w:date="2023-11-30T18:45:27Z"/>
          <w:color w:val="333e48"/>
          <w:sz w:val="21"/>
          <w:szCs w:val="21"/>
        </w:rPr>
      </w:pPr>
      <w:ins w:author="Neel Kothari" w:id="3" w:date="2023-11-30T11:53:23Z">
        <w:del w:author="Swapneel Mehta" w:id="2" w:date="2023-11-30T18:45:27Z">
          <w:r w:rsidDel="00000000" w:rsidR="00000000" w:rsidRPr="00000000">
            <w:rPr>
              <w:color w:val="333e48"/>
              <w:sz w:val="21"/>
              <w:szCs w:val="21"/>
              <w:rtl w:val="0"/>
            </w:rPr>
            <w:delText xml:space="preserve">[2] Hennegan, J., and Paul Montgomery. 2016. “Do Menstrual Hygiene Management Interventions Improve Education and Psychosocial Outcomes for Women and Girls in Low and Middle Income Countries? A Systematic Review.” PLoS One 11 (2): e0146985.</w:delText>
          </w:r>
        </w:del>
      </w:ins>
    </w:p>
    <w:p w:rsidR="00000000" w:rsidDel="00000000" w:rsidP="00000000" w:rsidRDefault="00000000" w:rsidRPr="00000000" w14:paraId="000000DA">
      <w:pPr>
        <w:shd w:fill="eeeeee" w:val="clear"/>
        <w:spacing w:after="460" w:lineRule="auto"/>
        <w:rPr>
          <w:ins w:author="Neel Kothari" w:id="3" w:date="2023-11-30T11:53:23Z"/>
          <w:del w:author="Swapneel Mehta" w:id="2" w:date="2023-11-30T18:45:27Z"/>
          <w:color w:val="333e48"/>
          <w:sz w:val="21"/>
          <w:szCs w:val="21"/>
        </w:rPr>
      </w:pPr>
      <w:ins w:author="Neel Kothari" w:id="3" w:date="2023-11-30T11:53:23Z">
        <w:del w:author="Swapneel Mehta" w:id="2" w:date="2023-11-30T18:45:27Z">
          <w:r w:rsidDel="00000000" w:rsidR="00000000" w:rsidRPr="00000000">
            <w:rPr>
              <w:color w:val="333e48"/>
              <w:sz w:val="21"/>
              <w:szCs w:val="21"/>
              <w:rtl w:val="0"/>
            </w:rPr>
            <w:delText xml:space="preserve">[3] Geertz, Alexandra, Lakshmi Iyer, Perri Kasen, Francesca Mazzola, and Kyle Peterson. 2016. “An Opportunity to Address Menstrual Health and Gender Equity.” FSG. Online. Available from: https://www​.fsg.org/publications​/opportunity-address-menstrual-health-and-gender-equity</w:delText>
          </w:r>
        </w:del>
      </w:ins>
    </w:p>
    <w:p w:rsidR="00000000" w:rsidDel="00000000" w:rsidP="00000000" w:rsidRDefault="00000000" w:rsidRPr="00000000" w14:paraId="000000DB">
      <w:pPr>
        <w:shd w:fill="eeeeee" w:val="clear"/>
        <w:spacing w:after="460" w:lineRule="auto"/>
        <w:rPr>
          <w:ins w:author="Neel Kothari" w:id="3" w:date="2023-11-30T11:53:23Z"/>
          <w:del w:author="Swapneel Mehta" w:id="2" w:date="2023-11-30T18:45:27Z"/>
          <w:color w:val="333e48"/>
          <w:sz w:val="21"/>
          <w:szCs w:val="21"/>
        </w:rPr>
      </w:pPr>
      <w:ins w:author="Neel Kothari" w:id="3" w:date="2023-11-30T11:53:23Z">
        <w:del w:author="Swapneel Mehta" w:id="2" w:date="2023-11-30T18:45:27Z">
          <w:r w:rsidDel="00000000" w:rsidR="00000000" w:rsidRPr="00000000">
            <w:rPr>
              <w:color w:val="333e48"/>
              <w:sz w:val="21"/>
              <w:szCs w:val="21"/>
              <w:rtl w:val="0"/>
            </w:rPr>
            <w:delText xml:space="preserve">Software interventions include all interventions designed to address these psychosocial deprivations involving stigmas, taboos, behavioral norms etc.</w:delText>
          </w:r>
        </w:del>
      </w:ins>
    </w:p>
    <w:p w:rsidR="00000000" w:rsidDel="00000000" w:rsidP="00000000" w:rsidRDefault="00000000" w:rsidRPr="00000000" w14:paraId="000000DC">
      <w:pPr>
        <w:shd w:fill="eeeeee" w:val="clear"/>
        <w:spacing w:after="460" w:lineRule="auto"/>
        <w:rPr>
          <w:ins w:author="Neel Kothari" w:id="3" w:date="2023-11-30T11:53:23Z"/>
          <w:del w:author="Swapneel Mehta" w:id="2" w:date="2023-11-30T18:45:27Z"/>
          <w:color w:val="333e48"/>
          <w:sz w:val="21"/>
          <w:szCs w:val="21"/>
        </w:rPr>
      </w:pPr>
      <w:ins w:author="Neel Kothari" w:id="3" w:date="2023-11-30T11:53:23Z">
        <w:del w:author="Swapneel Mehta" w:id="2" w:date="2023-11-30T18:45:27Z">
          <w:r w:rsidDel="00000000" w:rsidR="00000000" w:rsidRPr="00000000">
            <w:rPr>
              <w:color w:val="333e48"/>
              <w:sz w:val="21"/>
              <w:szCs w:val="21"/>
              <w:rtl w:val="0"/>
            </w:rPr>
            <w:delText xml:space="preserve">Software interventions to date have focused on the provision of menstrual education via a range of modalities, including; written materials such as leaflets and posters ([4]Mbizvo et al. 1997), school-based education sessions provided by social workers ranging from one 120-minute session ([5]Fetohy 2007) to ten 2 hour sessions ([6]Fakhri et al. 2012), and peer, school, or health provider-led education approaches ([7]Djalalinia et al. 2012; [8]Abedian et al. 2011). Most included statements that education included information on the definition and purpose of menstruation, the cyclic nature and timing, and other physical changes associated with puberty. Broad statements about education on ‘self-care’ and management practices were included with limited detail. There is a high risk of bias across these studies, with deficits in reporting, preregistration, and issues with participant attrition (dropout) and inappropriate treatment of outcome variables.</w:delText>
          </w:r>
        </w:del>
      </w:ins>
    </w:p>
    <w:p w:rsidR="00000000" w:rsidDel="00000000" w:rsidP="00000000" w:rsidRDefault="00000000" w:rsidRPr="00000000" w14:paraId="000000DD">
      <w:pPr>
        <w:shd w:fill="eeeeee" w:val="clear"/>
        <w:spacing w:after="460" w:lineRule="auto"/>
        <w:rPr>
          <w:ins w:author="Neel Kothari" w:id="3" w:date="2023-11-30T11:53:23Z"/>
          <w:del w:author="Swapneel Mehta" w:id="2" w:date="2023-11-30T18:45:27Z"/>
          <w:color w:val="333e48"/>
          <w:sz w:val="21"/>
          <w:szCs w:val="21"/>
        </w:rPr>
      </w:pPr>
      <w:ins w:author="Neel Kothari" w:id="3" w:date="2023-11-30T11:53:23Z">
        <w:del w:author="Swapneel Mehta" w:id="2" w:date="2023-11-30T18:45:27Z">
          <w:r w:rsidDel="00000000" w:rsidR="00000000" w:rsidRPr="00000000">
            <w:rPr>
              <w:color w:val="333e48"/>
              <w:sz w:val="21"/>
              <w:szCs w:val="21"/>
              <w:rtl w:val="0"/>
            </w:rPr>
            <w:delText xml:space="preserve">[4] Mbizvo, M. T., J. Kasule, V. Gupta, S. Rusakaniko, S. N. Kinoti, W. Mpanju-Shumbushu, A. J. Sebina-Zziwa, R. Mwateba, and J. Padayachy. 1997. “Effects of a Randomized Health Education Intervention on Aspects of Reproductive Health Knowledge and Reported Behaviour among Adolescents in Zimbabwe.” Social Science &amp; Medicine 44 (5): 573–77.</w:delText>
          </w:r>
        </w:del>
      </w:ins>
    </w:p>
    <w:p w:rsidR="00000000" w:rsidDel="00000000" w:rsidP="00000000" w:rsidRDefault="00000000" w:rsidRPr="00000000" w14:paraId="000000DE">
      <w:pPr>
        <w:shd w:fill="eeeeee" w:val="clear"/>
        <w:spacing w:after="460" w:lineRule="auto"/>
        <w:rPr>
          <w:ins w:author="Neel Kothari" w:id="3" w:date="2023-11-30T11:53:23Z"/>
          <w:del w:author="Swapneel Mehta" w:id="2" w:date="2023-11-30T18:45:27Z"/>
          <w:color w:val="333e48"/>
          <w:sz w:val="21"/>
          <w:szCs w:val="21"/>
        </w:rPr>
      </w:pPr>
      <w:ins w:author="Neel Kothari" w:id="3" w:date="2023-11-30T11:53:23Z">
        <w:del w:author="Swapneel Mehta" w:id="2" w:date="2023-11-30T18:45:27Z">
          <w:r w:rsidDel="00000000" w:rsidR="00000000" w:rsidRPr="00000000">
            <w:rPr>
              <w:color w:val="333e48"/>
              <w:sz w:val="21"/>
              <w:szCs w:val="21"/>
              <w:rtl w:val="0"/>
            </w:rPr>
            <w:delText xml:space="preserve">[5] Fetohy, Ebtisam M. 2007. “Impact of a Health Education Program for Secondary School Saudi Girls about Menstruation at Riyadh City.” Journal of the Egyptian Public Health Association 82 (1–2): 105–26. </w:delText>
          </w:r>
        </w:del>
      </w:ins>
    </w:p>
    <w:p w:rsidR="00000000" w:rsidDel="00000000" w:rsidP="00000000" w:rsidRDefault="00000000" w:rsidRPr="00000000" w14:paraId="000000DF">
      <w:pPr>
        <w:shd w:fill="eeeeee" w:val="clear"/>
        <w:spacing w:after="460" w:lineRule="auto"/>
        <w:rPr>
          <w:ins w:author="Neel Kothari" w:id="3" w:date="2023-11-30T11:53:23Z"/>
          <w:del w:author="Swapneel Mehta" w:id="2" w:date="2023-11-30T18:45:27Z"/>
          <w:color w:val="333e48"/>
          <w:sz w:val="21"/>
          <w:szCs w:val="21"/>
        </w:rPr>
      </w:pPr>
      <w:ins w:author="Neel Kothari" w:id="3" w:date="2023-11-30T11:53:23Z">
        <w:del w:author="Swapneel Mehta" w:id="2" w:date="2023-11-30T18:45:27Z">
          <w:r w:rsidDel="00000000" w:rsidR="00000000" w:rsidRPr="00000000">
            <w:rPr>
              <w:color w:val="333e48"/>
              <w:sz w:val="21"/>
              <w:szCs w:val="21"/>
              <w:rtl w:val="0"/>
            </w:rPr>
            <w:delText xml:space="preserve">[6] Fakhri, Moloud, Zeinab Hamzehgardeshi, Nayereh A. Hajikhani Golchin, and Abdulhay Komili. 2012. “Promoting Menstrual Health among Persian Adolescent Girls from Low Socioeconomic Backgrounds: A Quasi-Experimental Study.” BMC Public Health 12 (1): 193.</w:delText>
          </w:r>
        </w:del>
      </w:ins>
    </w:p>
    <w:p w:rsidR="00000000" w:rsidDel="00000000" w:rsidP="00000000" w:rsidRDefault="00000000" w:rsidRPr="00000000" w14:paraId="000000E0">
      <w:pPr>
        <w:shd w:fill="eeeeee" w:val="clear"/>
        <w:spacing w:after="460" w:lineRule="auto"/>
        <w:rPr>
          <w:ins w:author="Neel Kothari" w:id="3" w:date="2023-11-30T11:53:23Z"/>
          <w:del w:author="Swapneel Mehta" w:id="2" w:date="2023-11-30T18:45:27Z"/>
          <w:color w:val="333e48"/>
          <w:sz w:val="21"/>
          <w:szCs w:val="21"/>
        </w:rPr>
      </w:pPr>
      <w:ins w:author="Neel Kothari" w:id="3" w:date="2023-11-30T11:53:23Z">
        <w:del w:author="Swapneel Mehta" w:id="2" w:date="2023-11-30T18:45:27Z">
          <w:r w:rsidDel="00000000" w:rsidR="00000000" w:rsidRPr="00000000">
            <w:rPr>
              <w:color w:val="333e48"/>
              <w:sz w:val="21"/>
              <w:szCs w:val="21"/>
              <w:rtl w:val="0"/>
            </w:rPr>
            <w:delText xml:space="preserve">[7] Djalalinia, Shirin, Fahimeh Ramezani Tehrani, Hossein Malek Afzali, Farzaneh Hejazi, and Niloofar Peykari. 2012. “Parents or School Health Trainers, Which of Them Is Appropriate for Menstrual Health Education?” International Journal of Preventive Medicine 3 (9): 622.</w:delText>
          </w:r>
        </w:del>
      </w:ins>
    </w:p>
    <w:p w:rsidR="00000000" w:rsidDel="00000000" w:rsidP="00000000" w:rsidRDefault="00000000" w:rsidRPr="00000000" w14:paraId="000000E1">
      <w:pPr>
        <w:shd w:fill="eeeeee" w:val="clear"/>
        <w:spacing w:after="460" w:lineRule="auto"/>
        <w:rPr>
          <w:ins w:author="Neel Kothari" w:id="3" w:date="2023-11-30T11:53:23Z"/>
          <w:del w:author="Swapneel Mehta" w:id="2" w:date="2023-11-30T18:45:27Z"/>
          <w:color w:val="333e48"/>
          <w:sz w:val="21"/>
          <w:szCs w:val="21"/>
        </w:rPr>
      </w:pPr>
      <w:ins w:author="Neel Kothari" w:id="3" w:date="2023-11-30T11:53:23Z">
        <w:del w:author="Swapneel Mehta" w:id="2" w:date="2023-11-30T18:45:27Z">
          <w:r w:rsidDel="00000000" w:rsidR="00000000" w:rsidRPr="00000000">
            <w:rPr>
              <w:color w:val="333e48"/>
              <w:sz w:val="21"/>
              <w:szCs w:val="21"/>
              <w:rtl w:val="0"/>
            </w:rPr>
            <w:delText xml:space="preserve">[8] Abedian, Zahra, Maryam Kabirian, Seyed Reza Mazlom, and Behroz Mahram. 2011. “The Effects of Peer Education on Health Behaviors in Girls with Dysmenorrhea.” Journal of American Science 7 (1): 431–38.</w:delText>
          </w:r>
        </w:del>
      </w:ins>
    </w:p>
    <w:p w:rsidR="00000000" w:rsidDel="00000000" w:rsidP="00000000" w:rsidRDefault="00000000" w:rsidRPr="00000000" w14:paraId="000000E2">
      <w:pPr>
        <w:shd w:fill="eeeeee" w:val="clear"/>
        <w:spacing w:after="460" w:lineRule="auto"/>
        <w:rPr>
          <w:ins w:author="Neel Kothari" w:id="3" w:date="2023-11-30T11:53:23Z"/>
          <w:del w:author="Swapneel Mehta" w:id="2" w:date="2023-11-30T18:45:27Z"/>
          <w:color w:val="333e48"/>
          <w:sz w:val="21"/>
          <w:szCs w:val="21"/>
        </w:rPr>
      </w:pPr>
      <w:ins w:author="Neel Kothari" w:id="3" w:date="2023-11-30T11:53:23Z">
        <w:del w:author="Swapneel Mehta" w:id="2" w:date="2023-11-30T18:45:27Z">
          <w:r w:rsidDel="00000000" w:rsidR="00000000" w:rsidRPr="00000000">
            <w:rPr>
              <w:color w:val="333e48"/>
              <w:sz w:val="21"/>
              <w:szCs w:val="21"/>
              <w:rtl w:val="0"/>
            </w:rPr>
            <w:delText xml:space="preserve">Current education interventions may help dispel myths and stigma around menstruation, however, there have been no trials of interventions designed to target this important barrier to menstrual health.</w:delText>
          </w:r>
        </w:del>
      </w:ins>
    </w:p>
    <w:p w:rsidR="00000000" w:rsidDel="00000000" w:rsidP="00000000" w:rsidRDefault="00000000" w:rsidRPr="00000000" w14:paraId="000000E3">
      <w:pPr>
        <w:shd w:fill="eeeeee" w:val="clear"/>
        <w:spacing w:after="460" w:lineRule="auto"/>
        <w:rPr>
          <w:ins w:author="Neel Kothari" w:id="3" w:date="2023-11-30T11:53:23Z"/>
          <w:del w:author="Swapneel Mehta" w:id="2" w:date="2023-11-30T18:45:27Z"/>
          <w:color w:val="333e48"/>
          <w:sz w:val="21"/>
          <w:szCs w:val="21"/>
        </w:rPr>
      </w:pPr>
      <w:ins w:author="Neel Kothari" w:id="3" w:date="2023-11-30T11:53:23Z">
        <w:del w:author="Swapneel Mehta" w:id="2" w:date="2023-11-30T18:45:27Z">
          <w:r w:rsidDel="00000000" w:rsidR="00000000" w:rsidRPr="00000000">
            <w:rPr>
              <w:color w:val="333e48"/>
              <w:sz w:val="21"/>
              <w:szCs w:val="21"/>
              <w:rtl w:val="0"/>
            </w:rPr>
            <w:delText xml:space="preserve">New intervention approaches to address menstrual health are varied. They range from more detailed and comprehensive education on menstrual health and body literacy, to reducing stigma and taboo at all levels, and infrastructure and WASH facilities to support menstrual activities, as well as integrated packages of these components.</w:delText>
          </w:r>
        </w:del>
      </w:ins>
    </w:p>
    <w:p w:rsidR="00000000" w:rsidDel="00000000" w:rsidP="00000000" w:rsidRDefault="00000000" w:rsidRPr="00000000" w14:paraId="000000E4">
      <w:pPr>
        <w:shd w:fill="eeeeee" w:val="clear"/>
        <w:spacing w:after="460" w:lineRule="auto"/>
        <w:rPr>
          <w:ins w:author="Neel Kothari" w:id="3" w:date="2023-11-30T11:53:23Z"/>
          <w:del w:author="Swapneel Mehta" w:id="2" w:date="2023-11-30T18:45:27Z"/>
          <w:color w:val="333e48"/>
          <w:sz w:val="21"/>
          <w:szCs w:val="21"/>
        </w:rPr>
      </w:pPr>
      <w:ins w:author="Neel Kothari" w:id="3" w:date="2023-11-30T11:53:23Z">
        <w:del w:author="Swapneel Mehta" w:id="2" w:date="2023-11-30T18:45:27Z">
          <w:r w:rsidDel="00000000" w:rsidR="00000000" w:rsidRPr="00000000">
            <w:rPr>
              <w:color w:val="333e48"/>
              <w:sz w:val="21"/>
              <w:szCs w:val="21"/>
              <w:rtl w:val="0"/>
            </w:rPr>
            <w:delText xml:space="preserve">While there are various outcomes that support the hypothesis that menstrual hygiene management interventions improve adolescent female’s school attendance in low- and middle-income countries, there is insufficient evidence to determine the degree of intervention impact on the actual education/knowledge imparted to them [9].</w:delText>
          </w:r>
        </w:del>
      </w:ins>
    </w:p>
    <w:p w:rsidR="00000000" w:rsidDel="00000000" w:rsidP="00000000" w:rsidRDefault="00000000" w:rsidRPr="00000000" w14:paraId="000000E5">
      <w:pPr>
        <w:shd w:fill="eeeeee" w:val="clear"/>
        <w:spacing w:after="460" w:lineRule="auto"/>
        <w:rPr>
          <w:ins w:author="Neel Kothari" w:id="3" w:date="2023-11-30T11:53:23Z"/>
          <w:del w:author="Swapneel Mehta" w:id="2" w:date="2023-11-30T18:45:27Z"/>
          <w:color w:val="333e48"/>
          <w:sz w:val="21"/>
          <w:szCs w:val="21"/>
        </w:rPr>
      </w:pPr>
      <w:ins w:author="Neel Kothari" w:id="3" w:date="2023-11-30T11:53:23Z">
        <w:del w:author="Swapneel Mehta" w:id="2" w:date="2023-11-30T18:45:27Z">
          <w:r w:rsidDel="00000000" w:rsidR="00000000" w:rsidRPr="00000000">
            <w:rPr>
              <w:color w:val="333e48"/>
              <w:sz w:val="21"/>
              <w:szCs w:val="21"/>
              <w:rtl w:val="0"/>
            </w:rPr>
            <w:delText xml:space="preserve">[9] https://scholarworks.uark.edu/cgi/viewcontent.cgi?article=1143&amp;context=nursuht</w:delText>
          </w:r>
        </w:del>
      </w:ins>
    </w:p>
    <w:p w:rsidR="00000000" w:rsidDel="00000000" w:rsidP="00000000" w:rsidRDefault="00000000" w:rsidRPr="00000000" w14:paraId="000000E6">
      <w:pPr>
        <w:shd w:fill="eeeeee" w:val="clear"/>
        <w:spacing w:after="460" w:lineRule="auto"/>
        <w:rPr>
          <w:ins w:author="Neel Kothari" w:id="3" w:date="2023-11-30T11:53:23Z"/>
          <w:del w:author="Swapneel Mehta" w:id="2" w:date="2023-11-30T18:45:27Z"/>
          <w:color w:val="333e48"/>
          <w:sz w:val="21"/>
          <w:szCs w:val="21"/>
        </w:rPr>
      </w:pPr>
      <w:ins w:author="Neel Kothari" w:id="3" w:date="2023-11-30T11:53:23Z">
        <w:del w:author="Swapneel Mehta" w:id="2" w:date="2023-11-30T18:45:27Z">
          <w:r w:rsidDel="00000000" w:rsidR="00000000" w:rsidRPr="00000000">
            <w:rPr>
              <w:rtl w:val="0"/>
            </w:rPr>
          </w:r>
        </w:del>
      </w:ins>
    </w:p>
    <w:p w:rsidR="00000000" w:rsidDel="00000000" w:rsidP="00000000" w:rsidRDefault="00000000" w:rsidRPr="00000000" w14:paraId="000000E7">
      <w:pPr>
        <w:shd w:fill="eeeeee" w:val="clear"/>
        <w:spacing w:after="460" w:lineRule="auto"/>
        <w:rPr>
          <w:ins w:author="Neel Kothari" w:id="3" w:date="2023-11-30T11:53:23Z"/>
          <w:color w:val="333e48"/>
          <w:sz w:val="21"/>
          <w:szCs w:val="21"/>
        </w:rPr>
      </w:pPr>
      <w:ins w:author="Neel Kothari" w:id="3" w:date="2023-11-30T11:53:23Z">
        <w:del w:author="Swapneel Mehta" w:id="2" w:date="2023-11-30T18:45:27Z">
          <w:r w:rsidDel="00000000" w:rsidR="00000000" w:rsidRPr="00000000">
            <w:rPr>
              <w:color w:val="333e48"/>
              <w:sz w:val="21"/>
              <w:szCs w:val="21"/>
              <w:rtl w:val="0"/>
            </w:rPr>
            <w:delText xml:space="preserve">Traditional approaches like educational workshops and printed materials often struggle to reach remote areas and face-to-face sessions may perpetuate societal taboos. Moreover, printed materials may lack interactivity. Digital solutions, such as mobile apps and websites, provide accessibility but may require internet connectivity, excluding marginalized communities. Some initiatives rely on community health workers, but resource constraints limit their reach. The proposed WhatsApp chatbot leverages existing communication channels, ensuring widespread accessibility. Unlike static materials, it offers dynamic, personalized engagement. Past efforts may have faltered due to insufficient scalability, cultural insensitivity, or a lack of technological integration. Our solution aims to overcome these barriers by combining language models, local partnerships, and user-friendly platforms for effective and culturally sensitive menstrual health education.</w:delText>
          </w:r>
        </w:del>
        <w:r w:rsidDel="00000000" w:rsidR="00000000" w:rsidRPr="00000000">
          <w:rPr>
            <w:rtl w:val="0"/>
          </w:rPr>
        </w:r>
      </w:ins>
    </w:p>
    <w:p w:rsidR="00000000" w:rsidDel="00000000" w:rsidP="00000000" w:rsidRDefault="00000000" w:rsidRPr="00000000" w14:paraId="000000E8">
      <w:pPr>
        <w:shd w:fill="eeeeee" w:val="clear"/>
        <w:spacing w:after="460" w:lineRule="auto"/>
        <w:rPr>
          <w:color w:val="333e48"/>
          <w:sz w:val="24"/>
          <w:szCs w:val="24"/>
        </w:rPr>
      </w:pPr>
      <w:del w:author="Neel Kothari" w:id="3" w:date="2023-11-30T11:53:23Z">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color w:val="333e48"/>
            <w:sz w:val="24"/>
            <w:szCs w:val="24"/>
            <w:rtl w:val="0"/>
          </w:rPr>
          <w:delText xml:space="preserve">(No response) </w:delText>
        </w:r>
      </w:del>
      <w:r w:rsidDel="00000000" w:rsidR="00000000" w:rsidRPr="00000000">
        <w:rPr>
          <w:rtl w:val="0"/>
        </w:rPr>
      </w:r>
    </w:p>
    <w:p w:rsidR="00000000" w:rsidDel="00000000" w:rsidP="00000000" w:rsidRDefault="00000000" w:rsidRPr="00000000" w14:paraId="000000E9">
      <w:pPr>
        <w:shd w:fill="ffffff" w:val="clear"/>
        <w:spacing w:after="280" w:lineRule="auto"/>
        <w:rPr>
          <w:b w:val="1"/>
          <w:color w:val="333e48"/>
          <w:sz w:val="21"/>
          <w:szCs w:val="21"/>
        </w:rPr>
      </w:pPr>
      <w:r w:rsidDel="00000000" w:rsidR="00000000" w:rsidRPr="00000000">
        <w:rPr>
          <w:b w:val="1"/>
          <w:color w:val="333e48"/>
          <w:sz w:val="21"/>
          <w:szCs w:val="21"/>
          <w:rtl w:val="0"/>
        </w:rPr>
        <w:t xml:space="preserve">Your Connection to this Problem</w:t>
      </w:r>
    </w:p>
    <w:p w:rsidR="00000000" w:rsidDel="00000000" w:rsidP="00000000" w:rsidRDefault="00000000" w:rsidRPr="00000000" w14:paraId="000000EA">
      <w:pPr>
        <w:shd w:fill="ffffff" w:val="clear"/>
        <w:spacing w:after="160" w:lineRule="auto"/>
        <w:rPr>
          <w:color w:val="333e48"/>
          <w:sz w:val="21"/>
          <w:szCs w:val="21"/>
        </w:rPr>
      </w:pPr>
      <w:r w:rsidDel="00000000" w:rsidR="00000000" w:rsidRPr="00000000">
        <w:rPr>
          <w:color w:val="333e48"/>
          <w:sz w:val="21"/>
          <w:szCs w:val="21"/>
          <w:rtl w:val="0"/>
        </w:rPr>
        <w:t xml:space="preserve">Help us understand your motivation to working on this project. How did you and your team members learn about it? Why are you passionate about addressing it? What knowledge, skills, or experience does your team have to contribute to your solution? What is your familiarity with the community? Have you been to the project location? (750 characters)</w:t>
      </w:r>
    </w:p>
    <w:p w:rsidR="00000000" w:rsidDel="00000000" w:rsidP="00000000" w:rsidRDefault="00000000" w:rsidRPr="00000000" w14:paraId="000000EB">
      <w:pPr>
        <w:shd w:fill="eeeeee" w:val="clear"/>
        <w:spacing w:after="460" w:lineRule="auto"/>
        <w:rPr>
          <w:ins w:author="Swapneel Mehta" w:id="4" w:date="2023-12-01T00:50:49Z"/>
          <w:color w:val="333e48"/>
          <w:sz w:val="21"/>
          <w:szCs w:val="21"/>
        </w:rPr>
      </w:pPr>
      <w:ins w:author="Swapneel Mehta" w:id="4" w:date="2023-12-01T00:50:49Z">
        <w:r w:rsidDel="00000000" w:rsidR="00000000" w:rsidRPr="00000000">
          <w:rPr>
            <w:color w:val="333e48"/>
            <w:sz w:val="21"/>
            <w:szCs w:val="21"/>
            <w:rtl w:val="0"/>
          </w:rPr>
          <w:t xml:space="preserve">We are members belonging to communities affected by the social stigma and taboos in India and Bangladesh. Our motivation stems from recognizing the urgent need to address menstrual health challenges affecting millions of women and families with complex indirect effects on wellbeing. We have been talking with tens of nonprofits in the global majority to identify relevant technological interventions that our team could support, in order to amplify their impact on vulnerable communities. WaterAid connected with us to share their ongoing work in Bangladesh.</w:t>
        </w:r>
      </w:ins>
    </w:p>
    <w:p w:rsidR="00000000" w:rsidDel="00000000" w:rsidP="00000000" w:rsidRDefault="00000000" w:rsidRPr="00000000" w14:paraId="000000EC">
      <w:pPr>
        <w:shd w:fill="eeeeee" w:val="clear"/>
        <w:spacing w:after="460" w:lineRule="auto"/>
        <w:rPr>
          <w:ins w:author="Swapneel Mehta" w:id="4" w:date="2023-12-01T00:50:49Z"/>
          <w:color w:val="333e48"/>
          <w:sz w:val="21"/>
          <w:szCs w:val="21"/>
        </w:rPr>
      </w:pPr>
      <w:ins w:author="Swapneel Mehta" w:id="4" w:date="2023-12-01T00:50:49Z">
        <w:r w:rsidDel="00000000" w:rsidR="00000000" w:rsidRPr="00000000">
          <w:rPr>
            <w:color w:val="333e48"/>
            <w:sz w:val="21"/>
            <w:szCs w:val="21"/>
            <w:rtl w:val="0"/>
          </w:rPr>
          <w:t xml:space="preserve">Our team comprises members who are data scientists, ML engineers, political scientists, professors, and social science researchers.</w:t>
        </w:r>
      </w:ins>
    </w:p>
    <w:p w:rsidR="00000000" w:rsidDel="00000000" w:rsidP="00000000" w:rsidRDefault="00000000" w:rsidRPr="00000000" w14:paraId="000000ED">
      <w:pPr>
        <w:shd w:fill="eeeeee" w:val="clear"/>
        <w:spacing w:after="460" w:lineRule="auto"/>
        <w:rPr>
          <w:ins w:author="Neel Kothari" w:id="5" w:date="2023-11-30T12:40:50Z"/>
          <w:color w:val="333e48"/>
          <w:sz w:val="21"/>
          <w:szCs w:val="21"/>
        </w:rPr>
      </w:pPr>
      <w:del w:author="Swapneel Mehta" w:id="4" w:date="2023-12-01T00:50:49Z">
        <w:r w:rsidDel="00000000" w:rsidR="00000000" w:rsidRPr="00000000">
          <w:rPr>
            <w:color w:val="333e48"/>
            <w:sz w:val="24"/>
            <w:szCs w:val="24"/>
            <w:rtl w:val="0"/>
          </w:rPr>
          <w:delText xml:space="preserve">We are</w:delText>
        </w:r>
      </w:del>
      <w:ins w:author="Neel Kothari" w:id="5" w:date="2023-11-30T12:40:50Z">
        <w:del w:author="Swapneel Mehta" w:id="4" w:date="2023-12-01T00:50:49Z">
          <w:r w:rsidDel="00000000" w:rsidR="00000000" w:rsidRPr="00000000">
            <w:rPr>
              <w:color w:val="333e48"/>
              <w:sz w:val="21"/>
              <w:szCs w:val="21"/>
              <w:rtl w:val="0"/>
            </w:rPr>
            <w:delText xml:space="preserve"> members belonging to communities affected by the social stigma and taboos in India and Bangladesh. Our motivation stems from recognizing the urgent need to address menstrual health challenges affecting millions of women and families with complex indirect effects on wellbeing. We have been talking with tens of nonprofits in the so-called Global South to identify relevant technological interventions that our team could support, in order to amplify their impact on vulnerable communities.  </w:delText>
          </w:r>
        </w:del>
      </w:ins>
      <w:ins w:author="Swapneel Mehta" w:id="6" w:date="2023-11-30T18:52:02Z">
        <w:del w:author="Swapneel Mehta" w:id="4" w:date="2023-12-01T00:50:49Z">
          <w:r w:rsidDel="00000000" w:rsidR="00000000" w:rsidRPr="00000000">
            <w:rPr>
              <w:color w:val="333e48"/>
              <w:sz w:val="21"/>
              <w:szCs w:val="21"/>
              <w:rtl w:val="0"/>
            </w:rPr>
            <w:delText xml:space="preserve">Through early conversations, </w:delText>
          </w:r>
        </w:del>
      </w:ins>
      <w:ins w:author="Neel Kothari" w:id="5" w:date="2023-11-30T12:40:50Z">
        <w:del w:author="Swapneel Mehta" w:id="4" w:date="2023-12-01T00:50:49Z">
          <w:r w:rsidDel="00000000" w:rsidR="00000000" w:rsidRPr="00000000">
            <w:rPr>
              <w:color w:val="333e48"/>
              <w:sz w:val="24"/>
              <w:szCs w:val="24"/>
              <w:rtl w:val="0"/>
            </w:rPr>
            <w:delText xml:space="preserve">we've partnered</w:delText>
          </w:r>
          <w:r w:rsidDel="00000000" w:rsidR="00000000" w:rsidRPr="00000000">
            <w:rPr>
              <w:color w:val="333e48"/>
              <w:sz w:val="21"/>
              <w:szCs w:val="21"/>
              <w:rtl w:val="0"/>
            </w:rPr>
            <w:delText xml:space="preserve"> with a UK-based charity called WaterAid which has worked tirelessly in Bangladesh to create a difference in such socially impactful domains. With the help of Wateraid, we can leverage trust in a huge community of people who can benefit from this service.</w:delText>
          </w:r>
        </w:del>
        <w:r w:rsidDel="00000000" w:rsidR="00000000" w:rsidRPr="00000000">
          <w:rPr>
            <w:rtl w:val="0"/>
          </w:rPr>
        </w:r>
      </w:ins>
    </w:p>
    <w:p w:rsidR="00000000" w:rsidDel="00000000" w:rsidP="00000000" w:rsidRDefault="00000000" w:rsidRPr="00000000" w14:paraId="000000EE">
      <w:pPr>
        <w:shd w:fill="eeeeee" w:val="clear"/>
        <w:spacing w:after="460" w:lineRule="auto"/>
        <w:rPr>
          <w:ins w:author="Neel Kothari" w:id="5" w:date="2023-11-30T12:40:50Z"/>
          <w:del w:author="Swapneel Mehta" w:id="7" w:date="2023-11-30T18:48:56Z"/>
          <w:color w:val="333e48"/>
          <w:sz w:val="21"/>
          <w:szCs w:val="21"/>
        </w:rPr>
      </w:pPr>
      <w:ins w:author="Neel Kothari" w:id="5" w:date="2023-11-30T12:40:50Z">
        <w:del w:author="Swapneel Mehta" w:id="7" w:date="2023-11-30T18:48:56Z">
          <w:commentRangeStart w:id="6"/>
          <w:commentRangeStart w:id="7"/>
          <w:r w:rsidDel="00000000" w:rsidR="00000000" w:rsidRPr="00000000">
            <w:rPr>
              <w:color w:val="333e48"/>
              <w:sz w:val="21"/>
              <w:szCs w:val="21"/>
              <w:rtl w:val="0"/>
            </w:rPr>
            <w:delText xml:space="preserve">Our broader team comprises members who are full-time data scientists working with cloud infrastructure, ML engineers, production engineers, political scientists, professors, and social science researchers</w:delText>
          </w:r>
          <w:r w:rsidDel="00000000" w:rsidR="00000000" w:rsidRPr="00000000">
            <w:rPr>
              <w:color w:val="333e48"/>
              <w:sz w:val="21"/>
              <w:szCs w:val="21"/>
              <w:rtl w:val="0"/>
            </w:rPr>
            <w:delText xml:space="preserve">.</w:delText>
          </w:r>
        </w:del>
      </w:ins>
    </w:p>
    <w:p w:rsidR="00000000" w:rsidDel="00000000" w:rsidP="00000000" w:rsidRDefault="00000000" w:rsidRPr="00000000" w14:paraId="000000EF">
      <w:pPr>
        <w:shd w:fill="eeeeee" w:val="clear"/>
        <w:spacing w:after="460" w:lineRule="auto"/>
        <w:rPr>
          <w:ins w:author="Neel Kothari" w:id="5" w:date="2023-11-30T12:40:50Z"/>
          <w:del w:author="Swapneel Mehta" w:id="7" w:date="2023-11-30T18:48:56Z"/>
          <w:color w:val="333e48"/>
          <w:sz w:val="21"/>
          <w:szCs w:val="21"/>
        </w:rPr>
      </w:pPr>
      <w:ins w:author="Neel Kothari" w:id="5" w:date="2023-11-30T12:40:50Z">
        <w:del w:author="Swapneel Mehta" w:id="7" w:date="2023-11-30T18:48:56Z">
          <w:r w:rsidDel="00000000" w:rsidR="00000000" w:rsidRPr="00000000">
            <w:rPr>
              <w:color w:val="333e48"/>
              <w:sz w:val="21"/>
              <w:szCs w:val="21"/>
              <w:rtl w:val="0"/>
            </w:rPr>
            <w:delText xml:space="preserve">Our team comprises </w:delText>
          </w:r>
        </w:del>
      </w:ins>
      <w:ins w:author="Swapneel Mehta" w:id="7" w:date="2023-11-30T18:48:56Z">
        <w:del w:author="Swapneel Mehta" w:id="7" w:date="2023-11-30T18:48:56Z">
          <w:commentRangeEnd w:id="6"/>
          <w:r w:rsidDel="00000000" w:rsidR="00000000" w:rsidRPr="00000000">
            <w:commentReference w:id="6"/>
          </w:r>
          <w:commentRangeEnd w:id="7"/>
          <w:r w:rsidDel="00000000" w:rsidR="00000000" w:rsidRPr="00000000">
            <w:commentReference w:id="7"/>
          </w:r>
          <w:r w:rsidDel="00000000" w:rsidR="00000000" w:rsidRPr="00000000">
            <w:rPr>
              <w:color w:val="333e48"/>
              <w:sz w:val="21"/>
              <w:szCs w:val="21"/>
              <w:rtl w:val="0"/>
            </w:rPr>
            <w:delText xml:space="preserve">5</w:delText>
          </w:r>
        </w:del>
      </w:ins>
      <w:ins w:author="Neel Kothari" w:id="5" w:date="2023-11-30T12:40:50Z">
        <w:del w:author="Swapneel Mehta" w:id="7" w:date="2023-11-30T18:48:56Z">
          <w:r w:rsidDel="00000000" w:rsidR="00000000" w:rsidRPr="00000000">
            <w:rPr>
              <w:color w:val="333e48"/>
              <w:sz w:val="21"/>
              <w:szCs w:val="21"/>
              <w:rtl w:val="0"/>
            </w:rPr>
            <w:delText xml:space="preserve">20 members, with the team leads as follows: </w:delText>
          </w:r>
        </w:del>
      </w:ins>
    </w:p>
    <w:p w:rsidR="00000000" w:rsidDel="00000000" w:rsidP="00000000" w:rsidRDefault="00000000" w:rsidRPr="00000000" w14:paraId="000000F0">
      <w:pPr>
        <w:shd w:fill="eeeeee" w:val="clear"/>
        <w:spacing w:after="460" w:lineRule="auto"/>
        <w:rPr>
          <w:ins w:author="Neel Kothari" w:id="5" w:date="2023-11-30T12:40:50Z"/>
          <w:del w:author="Swapneel Mehta" w:id="7" w:date="2023-11-30T18:48:56Z"/>
          <w:color w:val="333e48"/>
          <w:sz w:val="21"/>
          <w:szCs w:val="21"/>
        </w:rPr>
      </w:pPr>
      <w:ins w:author="Neel Kothari" w:id="5" w:date="2023-11-30T12:40:50Z">
        <w:del w:author="Swapneel Mehta" w:id="7" w:date="2023-11-30T18:48:56Z">
          <w:r w:rsidDel="00000000" w:rsidR="00000000" w:rsidRPr="00000000">
            <w:rPr>
              <w:color w:val="333e48"/>
              <w:sz w:val="21"/>
              <w:szCs w:val="21"/>
              <w:rtl w:val="0"/>
            </w:rPr>
            <w:delText xml:space="preserve">Swapneel Mehta, Founder of SimPPL and Postdoc at BU and MIT </w:delText>
          </w:r>
        </w:del>
      </w:ins>
    </w:p>
    <w:p w:rsidR="00000000" w:rsidDel="00000000" w:rsidP="00000000" w:rsidRDefault="00000000" w:rsidRPr="00000000" w14:paraId="000000F1">
      <w:pPr>
        <w:shd w:fill="eeeeee" w:val="clear"/>
        <w:spacing w:after="460" w:lineRule="auto"/>
        <w:rPr>
          <w:ins w:author="Neel Kothari" w:id="5" w:date="2023-11-30T12:40:50Z"/>
          <w:del w:author="Swapneel Mehta" w:id="7" w:date="2023-11-30T18:48:56Z"/>
          <w:color w:val="333e48"/>
          <w:sz w:val="21"/>
          <w:szCs w:val="21"/>
        </w:rPr>
      </w:pPr>
      <w:ins w:author="Neel Kothari" w:id="5" w:date="2023-11-30T12:40:50Z">
        <w:del w:author="Swapneel Mehta" w:id="7" w:date="2023-11-30T18:48:56Z">
          <w:r w:rsidDel="00000000" w:rsidR="00000000" w:rsidRPr="00000000">
            <w:rPr>
              <w:rtl w:val="0"/>
            </w:rPr>
          </w:r>
        </w:del>
      </w:ins>
    </w:p>
    <w:p w:rsidR="00000000" w:rsidDel="00000000" w:rsidP="00000000" w:rsidRDefault="00000000" w:rsidRPr="00000000" w14:paraId="000000F2">
      <w:pPr>
        <w:shd w:fill="eeeeee" w:val="clear"/>
        <w:spacing w:after="460" w:lineRule="auto"/>
        <w:rPr>
          <w:ins w:author="Neel Kothari" w:id="5" w:date="2023-11-30T12:40:50Z"/>
          <w:del w:author="Swapneel Mehta" w:id="7" w:date="2023-11-30T18:48:56Z"/>
          <w:color w:val="333e48"/>
          <w:sz w:val="21"/>
          <w:szCs w:val="21"/>
        </w:rPr>
      </w:pPr>
      <w:ins w:author="Neel Kothari" w:id="5" w:date="2023-11-30T12:40:50Z">
        <w:del w:author="Swapneel Mehta" w:id="7" w:date="2023-11-30T18:48:56Z">
          <w:r w:rsidDel="00000000" w:rsidR="00000000" w:rsidRPr="00000000">
            <w:rPr>
              <w:color w:val="333e48"/>
              <w:sz w:val="21"/>
              <w:szCs w:val="21"/>
              <w:rtl w:val="0"/>
            </w:rPr>
            <w:delText xml:space="preserve">I’m a postdoctoral associate jointly at Boston University and MIT, where I research platform governance and free speech. I hold a Ph.D. from NYU's Center for Data Science, specializing in machine learning, causal inference, and their applications in social media and politics at CSMAP. I have previously worked on machine learning products and research at Slack, Adobe, Twitter, Oxford, CERN, and various startups catering to Fortune 50 clients in the domains of artificial intelligence and cybersecurity.</w:delText>
          </w:r>
        </w:del>
      </w:ins>
    </w:p>
    <w:p w:rsidR="00000000" w:rsidDel="00000000" w:rsidP="00000000" w:rsidRDefault="00000000" w:rsidRPr="00000000" w14:paraId="000000F3">
      <w:pPr>
        <w:shd w:fill="eeeeee" w:val="clear"/>
        <w:spacing w:after="460" w:lineRule="auto"/>
        <w:rPr>
          <w:ins w:author="Neel Kothari" w:id="5" w:date="2023-11-30T12:40:50Z"/>
          <w:del w:author="Swapneel Mehta" w:id="7" w:date="2023-11-30T18:48:56Z"/>
          <w:color w:val="333e48"/>
          <w:sz w:val="21"/>
          <w:szCs w:val="21"/>
        </w:rPr>
      </w:pPr>
      <w:ins w:author="Neel Kothari" w:id="5" w:date="2023-11-30T12:40:50Z">
        <w:del w:author="Swapneel Mehta" w:id="7" w:date="2023-11-30T18:48:56Z">
          <w:r w:rsidDel="00000000" w:rsidR="00000000" w:rsidRPr="00000000">
            <w:rPr>
              <w:color w:val="333e48"/>
              <w:sz w:val="21"/>
              <w:szCs w:val="21"/>
              <w:rtl w:val="0"/>
            </w:rPr>
            <w:delText xml:space="preserve">I started SimPPL as a volunteer-driven student organization in 2021, and have since built technology products analyzing hundreds of millions of online posts for The Sunday Times in the UK, Deutsche Welle in Germany, Tech Global Institute and WaterAid in Bangladesh raising USD 150,000 in grants and fellowships alongside my Ph.D. from 2019-23.</w:delText>
          </w:r>
        </w:del>
      </w:ins>
    </w:p>
    <w:p w:rsidR="00000000" w:rsidDel="00000000" w:rsidP="00000000" w:rsidRDefault="00000000" w:rsidRPr="00000000" w14:paraId="000000F4">
      <w:pPr>
        <w:shd w:fill="eeeeee" w:val="clear"/>
        <w:spacing w:after="460" w:lineRule="auto"/>
        <w:rPr>
          <w:ins w:author="Neel Kothari" w:id="5" w:date="2023-11-30T12:40:50Z"/>
          <w:del w:author="Swapneel Mehta" w:id="7" w:date="2023-11-30T18:48:56Z"/>
          <w:color w:val="333e48"/>
          <w:sz w:val="21"/>
          <w:szCs w:val="21"/>
        </w:rPr>
      </w:pPr>
      <w:ins w:author="Neel Kothari" w:id="5" w:date="2023-11-30T12:40:50Z">
        <w:del w:author="Swapneel Mehta" w:id="7" w:date="2023-11-30T18:48:56Z">
          <w:r w:rsidDel="00000000" w:rsidR="00000000" w:rsidRPr="00000000">
            <w:rPr>
              <w:color w:val="333e48"/>
              <w:sz w:val="21"/>
              <w:szCs w:val="21"/>
              <w:rtl w:val="0"/>
            </w:rPr>
            <w:delText xml:space="preserve">Raghav Jain, Research Lead</w:delText>
          </w:r>
        </w:del>
      </w:ins>
    </w:p>
    <w:p w:rsidR="00000000" w:rsidDel="00000000" w:rsidP="00000000" w:rsidRDefault="00000000" w:rsidRPr="00000000" w14:paraId="000000F5">
      <w:pPr>
        <w:shd w:fill="eeeeee" w:val="clear"/>
        <w:spacing w:after="460" w:lineRule="auto"/>
        <w:rPr>
          <w:ins w:author="Neel Kothari" w:id="5" w:date="2023-11-30T12:40:50Z"/>
          <w:del w:author="Swapneel Mehta" w:id="7" w:date="2023-11-30T18:48:56Z"/>
          <w:color w:val="333e48"/>
          <w:sz w:val="21"/>
          <w:szCs w:val="21"/>
        </w:rPr>
      </w:pPr>
      <w:ins w:author="Neel Kothari" w:id="5" w:date="2023-11-30T12:40:50Z">
        <w:del w:author="Swapneel Mehta" w:id="7" w:date="2023-11-30T18:48:56Z">
          <w:r w:rsidDel="00000000" w:rsidR="00000000" w:rsidRPr="00000000">
            <w:rPr>
              <w:color w:val="333e48"/>
              <w:sz w:val="21"/>
              <w:szCs w:val="21"/>
              <w:rtl w:val="0"/>
            </w:rPr>
            <w:delText xml:space="preserve">Raghav is an incoming research associate at the National Centre for Text Mining at the University of Manchester, where he works under Dr. Sophia Ananiadou exploring the scientific document understanding capabilities of large language models (LLMs). He is also currently collaborating with the Oxford TVG Lab (Philip Torr) and Meta researchers (Ser Nam Lim) on identifying and mitigating the potential for influence operations on social media using LLMs.</w:delText>
          </w:r>
        </w:del>
      </w:ins>
    </w:p>
    <w:p w:rsidR="00000000" w:rsidDel="00000000" w:rsidP="00000000" w:rsidRDefault="00000000" w:rsidRPr="00000000" w14:paraId="000000F6">
      <w:pPr>
        <w:shd w:fill="eeeeee" w:val="clear"/>
        <w:spacing w:after="460" w:lineRule="auto"/>
        <w:rPr>
          <w:ins w:author="Neel Kothari" w:id="5" w:date="2023-11-30T12:40:50Z"/>
          <w:del w:author="Swapneel Mehta" w:id="7" w:date="2023-11-30T18:48:56Z"/>
          <w:color w:val="333e48"/>
          <w:sz w:val="21"/>
          <w:szCs w:val="21"/>
        </w:rPr>
      </w:pPr>
      <w:ins w:author="Neel Kothari" w:id="5" w:date="2023-11-30T12:40:50Z">
        <w:del w:author="Swapneel Mehta" w:id="7" w:date="2023-11-30T18:48:56Z">
          <w:r w:rsidDel="00000000" w:rsidR="00000000" w:rsidRPr="00000000">
            <w:rPr>
              <w:color w:val="333e48"/>
              <w:sz w:val="21"/>
              <w:szCs w:val="21"/>
              <w:rtl w:val="0"/>
            </w:rPr>
            <w:delText xml:space="preserve">His past research experience includes working with the joint NLP Lab of IIT Patna and IIT Bombay under the guidance of Dr. Sriparna Saha and Dr. Pushpak Bhattacharyya. There he worked on a variety of NLP problems and collaborated with researchers from Microsoft, the University of Tokyo, and Amazon Alexa. In broader perspective, his research concentrates on online safety, AI integrity, and user analytics. This encompasses projects such as developing advanced AI-powered content moderation techniques, testing the boundaries of LLMs, and implementing AI across sectors including education, law, and healthcare. His work has led to numerous publications in top-tier venues including EMNLP, ACL, CIKM, ECML, ACM MM, ECAI, ECIR, and IJCNN.</w:delText>
          </w:r>
        </w:del>
      </w:ins>
    </w:p>
    <w:p w:rsidR="00000000" w:rsidDel="00000000" w:rsidP="00000000" w:rsidRDefault="00000000" w:rsidRPr="00000000" w14:paraId="000000F7">
      <w:pPr>
        <w:shd w:fill="eeeeee" w:val="clear"/>
        <w:spacing w:after="460" w:lineRule="auto"/>
        <w:rPr>
          <w:ins w:author="Neel Kothari" w:id="5" w:date="2023-11-30T12:40:50Z"/>
          <w:color w:val="333e48"/>
          <w:sz w:val="21"/>
          <w:szCs w:val="21"/>
        </w:rPr>
      </w:pPr>
      <w:ins w:author="Neel Kothari" w:id="5" w:date="2023-11-30T12:40:50Z">
        <w:del w:author="Swapneel Mehta" w:id="7" w:date="2023-11-30T18:48:56Z">
          <w:r w:rsidDel="00000000" w:rsidR="00000000" w:rsidRPr="00000000">
            <w:rPr>
              <w:color w:val="333e48"/>
              <w:sz w:val="21"/>
              <w:szCs w:val="21"/>
              <w:rtl w:val="0"/>
            </w:rPr>
            <w:delText xml:space="preserve">While physical visits to the community are limited due to logistical constraints, our familiarity is cultivated through extensive consultations with local health organizations, NGOs, and community leaders. We prioritize culturally sensitive approaches by tapping into local insights, ensuring our solution aligns with community needs and values.</w:delText>
          </w:r>
        </w:del>
        <w:r w:rsidDel="00000000" w:rsidR="00000000" w:rsidRPr="00000000">
          <w:rPr>
            <w:rtl w:val="0"/>
          </w:rPr>
        </w:r>
      </w:ins>
    </w:p>
    <w:p w:rsidR="00000000" w:rsidDel="00000000" w:rsidP="00000000" w:rsidRDefault="00000000" w:rsidRPr="00000000" w14:paraId="000000F8">
      <w:pPr>
        <w:shd w:fill="eeeeee" w:val="clear"/>
        <w:spacing w:after="460" w:lineRule="auto"/>
        <w:rPr>
          <w:color w:val="333e48"/>
          <w:sz w:val="24"/>
          <w:szCs w:val="24"/>
        </w:rPr>
      </w:pPr>
      <w:r w:rsidDel="00000000" w:rsidR="00000000" w:rsidRPr="00000000">
        <w:rPr>
          <w:rtl w:val="0"/>
        </w:rPr>
      </w:r>
    </w:p>
    <w:p w:rsidR="00000000" w:rsidDel="00000000" w:rsidP="00000000" w:rsidRDefault="00000000" w:rsidRPr="00000000" w14:paraId="000000F9">
      <w:pPr>
        <w:shd w:fill="ffffff" w:val="clear"/>
        <w:spacing w:after="280" w:lineRule="auto"/>
        <w:rPr>
          <w:b w:val="1"/>
          <w:color w:val="333e48"/>
          <w:sz w:val="21"/>
          <w:szCs w:val="21"/>
        </w:rPr>
      </w:pPr>
      <w:r w:rsidDel="00000000" w:rsidR="00000000" w:rsidRPr="00000000">
        <w:rPr>
          <w:b w:val="1"/>
          <w:color w:val="333e48"/>
          <w:sz w:val="21"/>
          <w:szCs w:val="21"/>
          <w:rtl w:val="0"/>
        </w:rPr>
        <w:t xml:space="preserve">The Solution</w:t>
      </w:r>
    </w:p>
    <w:p w:rsidR="00000000" w:rsidDel="00000000" w:rsidP="00000000" w:rsidRDefault="00000000" w:rsidRPr="00000000" w14:paraId="000000FA">
      <w:pPr>
        <w:shd w:fill="ffffff" w:val="clear"/>
        <w:spacing w:after="280" w:lineRule="auto"/>
        <w:rPr>
          <w:b w:val="1"/>
          <w:color w:val="333e48"/>
          <w:sz w:val="21"/>
          <w:szCs w:val="21"/>
        </w:rPr>
      </w:pPr>
      <w:r w:rsidDel="00000000" w:rsidR="00000000" w:rsidRPr="00000000">
        <w:rPr>
          <w:b w:val="1"/>
          <w:color w:val="333e48"/>
          <w:sz w:val="21"/>
          <w:szCs w:val="21"/>
          <w:rtl w:val="0"/>
        </w:rPr>
        <w:t xml:space="preserve">Our Innovation</w:t>
      </w:r>
    </w:p>
    <w:p w:rsidR="00000000" w:rsidDel="00000000" w:rsidP="00000000" w:rsidRDefault="00000000" w:rsidRPr="00000000" w14:paraId="000000FB">
      <w:pPr>
        <w:shd w:fill="ffffff" w:val="clear"/>
        <w:spacing w:after="160" w:lineRule="auto"/>
        <w:rPr>
          <w:color w:val="333e48"/>
          <w:sz w:val="21"/>
          <w:szCs w:val="21"/>
        </w:rPr>
      </w:pPr>
      <w:r w:rsidDel="00000000" w:rsidR="00000000" w:rsidRPr="00000000">
        <w:rPr>
          <w:color w:val="333e48"/>
          <w:sz w:val="21"/>
          <w:szCs w:val="21"/>
          <w:rtl w:val="0"/>
        </w:rPr>
        <w:t xml:space="preserve">Explain your innovation - the technology, process, idea, business model, etc. explained in detail. What have been your major milestones? (1000 characters)</w:t>
      </w:r>
    </w:p>
    <w:p w:rsidR="00000000" w:rsidDel="00000000" w:rsidP="00000000" w:rsidRDefault="00000000" w:rsidRPr="00000000" w14:paraId="000000FC">
      <w:pPr>
        <w:shd w:fill="eeeeee" w:val="clear"/>
        <w:spacing w:after="460" w:lineRule="auto"/>
        <w:rPr>
          <w:color w:val="333e48"/>
          <w:sz w:val="24"/>
          <w:szCs w:val="24"/>
        </w:rPr>
      </w:pPr>
      <w:del w:author="Swapneel Mehta" w:id="8" w:date="2023-12-01T00:51:21Z">
        <w:r w:rsidDel="00000000" w:rsidR="00000000" w:rsidRPr="00000000">
          <w:rPr>
            <w:color w:val="333e48"/>
            <w:sz w:val="24"/>
            <w:szCs w:val="24"/>
            <w:rtl w:val="0"/>
          </w:rPr>
          <w:delText xml:space="preserve">(No response) </w:delText>
        </w:r>
      </w:del>
      <w:r w:rsidDel="00000000" w:rsidR="00000000" w:rsidRPr="00000000">
        <w:rPr>
          <w:rtl w:val="0"/>
        </w:rPr>
      </w:r>
    </w:p>
    <w:p w:rsidR="00000000" w:rsidDel="00000000" w:rsidP="00000000" w:rsidRDefault="00000000" w:rsidRPr="00000000" w14:paraId="000000FD">
      <w:pPr>
        <w:shd w:fill="eeeeee" w:val="clear"/>
        <w:spacing w:after="460" w:lineRule="auto"/>
        <w:rPr>
          <w:ins w:author="Swapneel Mehta" w:id="9" w:date="2023-12-01T01:27:56Z"/>
          <w:color w:val="333e48"/>
          <w:sz w:val="24"/>
          <w:szCs w:val="24"/>
        </w:rPr>
      </w:pPr>
      <w:ins w:author="Swapneel Mehta" w:id="9" w:date="2023-12-01T01:27:56Z">
        <w:r w:rsidDel="00000000" w:rsidR="00000000" w:rsidRPr="00000000">
          <w:rPr>
            <w:color w:val="333e48"/>
            <w:sz w:val="24"/>
            <w:szCs w:val="24"/>
            <w:rtl w:val="0"/>
          </w:rPr>
          <w:t xml:space="preserve">We propose a WhatsApp chatbot called Sakhi (https://sakhi.simppl.org) that uses large language models to hold conversations on menstrual hygiene management with end users. Notably, this bot can chat in Bengali, Beng-lish, and English. Its deployment on WhatsApp reduces the adoption cost given 44 million users. This system relies on retrieval augmented generation (RAG) which retrieves responses from a fact-checked set of documents curated from the WHO, UNICEF, and WaterAid Bangladesh. There are many RAG chatbots deployed through apps and websites, but building for a bespoke use-case, deploying it on WhatsApp and leveraging the community-based research design in partnership with local stakeholders on a specific topic. We've discussed extension to 4 healthcare nonprofits in India. We have delivered a prototype system, signed an MoU with WaterAid, won a fellowship award from the German govt., and received interest from Meta and WhatsApp to support us in deploying this system.</w:t>
        </w:r>
      </w:ins>
    </w:p>
    <w:p w:rsidR="00000000" w:rsidDel="00000000" w:rsidP="00000000" w:rsidRDefault="00000000" w:rsidRPr="00000000" w14:paraId="000000FE">
      <w:pPr>
        <w:shd w:fill="eeeeee" w:val="clear"/>
        <w:spacing w:after="460" w:lineRule="auto"/>
        <w:rPr>
          <w:del w:author="Swapneel Mehta" w:id="9" w:date="2023-12-01T01:27:56Z"/>
          <w:sz w:val="24"/>
          <w:szCs w:val="24"/>
        </w:rPr>
      </w:pPr>
      <w:ins w:author="Swapneel Mehta" w:id="9" w:date="2023-12-01T01:27:56Z">
        <w:r w:rsidDel="00000000" w:rsidR="00000000" w:rsidRPr="00000000">
          <w:rPr>
            <w:color w:val="333e48"/>
            <w:sz w:val="24"/>
            <w:szCs w:val="24"/>
            <w:rtl w:val="0"/>
          </w:rPr>
          <w:t xml:space="preserve"> </w:t>
        </w:r>
      </w:ins>
      <w:del w:author="Swapneel Mehta" w:id="9" w:date="2023-12-01T01:27:56Z">
        <w:commentRangeStart w:id="8"/>
        <w:r w:rsidDel="00000000" w:rsidR="00000000" w:rsidRPr="00000000">
          <w:rPr>
            <w:sz w:val="24"/>
            <w:szCs w:val="24"/>
            <w:rtl w:val="0"/>
          </w:rPr>
          <w:delText xml:space="preserve">The idea is to create an easily accessible chatbot which provides accurate responses in  Bangla and </w:delText>
        </w:r>
      </w:del>
      <w:ins w:author="Swapneel Mehta" w:id="10" w:date="2023-12-01T00:51:34Z">
        <w:del w:author="Swapneel Mehta" w:id="9" w:date="2023-12-01T01:27:56Z">
          <w:r w:rsidDel="00000000" w:rsidR="00000000" w:rsidRPr="00000000">
            <w:rPr>
              <w:sz w:val="24"/>
              <w:szCs w:val="24"/>
              <w:rtl w:val="0"/>
            </w:rPr>
            <w:delText xml:space="preserve">‘</w:delText>
          </w:r>
        </w:del>
      </w:ins>
      <w:del w:author="Swapneel Mehta" w:id="9" w:date="2023-12-01T01:27:56Z">
        <w:r w:rsidDel="00000000" w:rsidR="00000000" w:rsidRPr="00000000">
          <w:rPr>
            <w:sz w:val="24"/>
            <w:szCs w:val="24"/>
            <w:rtl w:val="0"/>
          </w:rPr>
          <w:delText xml:space="preserve">Beng</w:delText>
        </w:r>
      </w:del>
      <w:ins w:author="Swapneel Mehta" w:id="11" w:date="2023-12-01T00:51:32Z">
        <w:del w:author="Swapneel Mehta" w:id="9" w:date="2023-12-01T01:27:56Z">
          <w:r w:rsidDel="00000000" w:rsidR="00000000" w:rsidRPr="00000000">
            <w:rPr>
              <w:sz w:val="24"/>
              <w:szCs w:val="24"/>
              <w:rtl w:val="0"/>
            </w:rPr>
            <w:delText xml:space="preserve">-</w:delText>
          </w:r>
        </w:del>
      </w:ins>
      <w:del w:author="Swapneel Mehta" w:id="9" w:date="2023-12-01T01:27:56Z">
        <w:r w:rsidDel="00000000" w:rsidR="00000000" w:rsidRPr="00000000">
          <w:rPr>
            <w:sz w:val="24"/>
            <w:szCs w:val="24"/>
            <w:rtl w:val="0"/>
          </w:rPr>
          <w:delText xml:space="preserve">lish</w:delText>
        </w:r>
      </w:del>
      <w:ins w:author="Swapneel Mehta" w:id="12" w:date="2023-12-01T00:51:35Z">
        <w:del w:author="Swapneel Mehta" w:id="9" w:date="2023-12-01T01:27:56Z">
          <w:r w:rsidDel="00000000" w:rsidR="00000000" w:rsidRPr="00000000">
            <w:rPr>
              <w:sz w:val="24"/>
              <w:szCs w:val="24"/>
              <w:rtl w:val="0"/>
            </w:rPr>
            <w:delText xml:space="preserve">’</w:delText>
          </w:r>
        </w:del>
      </w:ins>
      <w:del w:author="Swapneel Mehta" w:id="9" w:date="2023-12-01T01:27:56Z">
        <w:r w:rsidDel="00000000" w:rsidR="00000000" w:rsidRPr="00000000">
          <w:rPr>
            <w:sz w:val="24"/>
            <w:szCs w:val="24"/>
            <w:rtl w:val="0"/>
          </w:rPr>
          <w:delText xml:space="preserve"> for users based in rural areas of Bangladesh. </w:delText>
        </w:r>
      </w:del>
    </w:p>
    <w:p w:rsidR="00000000" w:rsidDel="00000000" w:rsidP="00000000" w:rsidRDefault="00000000" w:rsidRPr="00000000" w14:paraId="000000FF">
      <w:pPr>
        <w:shd w:fill="eeeeee" w:val="clear"/>
        <w:spacing w:after="460" w:lineRule="auto"/>
        <w:rPr/>
      </w:pPr>
      <w:del w:author="Swapneel Mehta" w:id="9" w:date="2023-12-01T01:27:56Z">
        <w:r w:rsidDel="00000000" w:rsidR="00000000" w:rsidRPr="00000000">
          <w:rPr>
            <w:sz w:val="24"/>
            <w:szCs w:val="24"/>
            <w:rtl w:val="0"/>
          </w:rPr>
          <w:delText xml:space="preserve">We have collected data from verified resources such as WHO. Used </w:delText>
        </w:r>
        <w:r w:rsidDel="00000000" w:rsidR="00000000" w:rsidRPr="00000000">
          <w:rPr>
            <w:rtl w:val="0"/>
          </w:rPr>
          <w:delText xml:space="preserve">LangChain as an interface to interact with the LLM along with tracking the context. The RAG model for question answering was incorporated into a Flask application that handled the inference pipeline execution. The application server is hosted on GCP. Automated messages and created customized templates using WhatsApp Business API.</w:delText>
        </w:r>
      </w:del>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00">
      <w:pPr>
        <w:shd w:fill="eeeeee" w:val="clear"/>
        <w:spacing w:after="460" w:lineRule="auto"/>
        <w:rPr/>
      </w:pPr>
      <w:r w:rsidDel="00000000" w:rsidR="00000000" w:rsidRPr="00000000">
        <w:rPr>
          <w:rtl w:val="0"/>
        </w:rPr>
      </w:r>
    </w:p>
    <w:p w:rsidR="00000000" w:rsidDel="00000000" w:rsidP="00000000" w:rsidRDefault="00000000" w:rsidRPr="00000000" w14:paraId="00000101">
      <w:pPr>
        <w:shd w:fill="eeeeee" w:val="clear"/>
        <w:spacing w:after="460" w:lineRule="auto"/>
        <w:rPr>
          <w:color w:val="333e48"/>
          <w:sz w:val="24"/>
          <w:szCs w:val="24"/>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hyperlink r:id="rId7">
        <w:r w:rsidDel="00000000" w:rsidR="00000000" w:rsidRPr="00000000">
          <w:rPr>
            <w:color w:val="1155cc"/>
            <w:u w:val="single"/>
            <w:rtl w:val="0"/>
          </w:rPr>
          <w:t xml:space="preserve">https://www.techtarget.com/searchenterpriseai/definition/LangChain</w:t>
        </w:r>
      </w:hyperlink>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shd w:fill="ffffff" w:val="clear"/>
        <w:spacing w:after="280" w:lineRule="auto"/>
        <w:rPr>
          <w:b w:val="1"/>
          <w:color w:val="333e48"/>
          <w:sz w:val="21"/>
          <w:szCs w:val="21"/>
        </w:rPr>
      </w:pPr>
      <w:r w:rsidDel="00000000" w:rsidR="00000000" w:rsidRPr="00000000">
        <w:rPr>
          <w:b w:val="1"/>
          <w:color w:val="333e48"/>
          <w:sz w:val="21"/>
          <w:szCs w:val="21"/>
          <w:rtl w:val="0"/>
        </w:rPr>
        <w:t xml:space="preserve">Why Is It Innovative</w:t>
      </w:r>
    </w:p>
    <w:p w:rsidR="00000000" w:rsidDel="00000000" w:rsidP="00000000" w:rsidRDefault="00000000" w:rsidRPr="00000000" w14:paraId="00000108">
      <w:pPr>
        <w:shd w:fill="ffffff" w:val="clear"/>
        <w:spacing w:after="160" w:lineRule="auto"/>
        <w:rPr>
          <w:color w:val="333e48"/>
          <w:sz w:val="21"/>
          <w:szCs w:val="21"/>
        </w:rPr>
      </w:pPr>
      <w:r w:rsidDel="00000000" w:rsidR="00000000" w:rsidRPr="00000000">
        <w:rPr>
          <w:color w:val="333e48"/>
          <w:sz w:val="21"/>
          <w:szCs w:val="21"/>
          <w:rtl w:val="0"/>
        </w:rPr>
        <w:t xml:space="preserve">Explain exactly why you believe it is innovative. Is your project something new altogether or a new combination of different parts and systems? How do you distinctly close a social gap or ameliorate a societal or environmental challenge in a way that no one else does? (750 characters)</w:t>
      </w:r>
    </w:p>
    <w:p w:rsidR="00000000" w:rsidDel="00000000" w:rsidP="00000000" w:rsidRDefault="00000000" w:rsidRPr="00000000" w14:paraId="00000109">
      <w:pPr>
        <w:shd w:fill="eeeeee" w:val="clear"/>
        <w:spacing w:after="460" w:lineRule="auto"/>
        <w:rPr>
          <w:color w:val="333e48"/>
          <w:sz w:val="24"/>
          <w:szCs w:val="24"/>
        </w:rPr>
      </w:pPr>
      <w:ins w:author="Anonymous" w:id="13" w:date="2023-12-01T03:05:00Z">
        <w:r w:rsidDel="00000000" w:rsidR="00000000" w:rsidRPr="00000000">
          <w:rPr>
            <w:color w:val="333e48"/>
            <w:sz w:val="21"/>
            <w:szCs w:val="21"/>
            <w:rtl w:val="0"/>
          </w:rPr>
          <w:t xml:space="preserve">We have created a chatbot that responds in Indic languages such as Bangla, thus making it accessible for the low-resource regions of Bangladesh. It uses WhatsApp, a platform used by 44 million Bangladeshi users to interact with the chatbot </w:t>
        </w:r>
        <w:del w:author="Anonymous" w:id="14" w:date="2023-12-01T03:05:25Z">
          <w:r w:rsidDel="00000000" w:rsidR="00000000" w:rsidRPr="00000000">
            <w:rPr>
              <w:color w:val="333e48"/>
              <w:sz w:val="21"/>
              <w:szCs w:val="21"/>
              <w:rtl w:val="0"/>
            </w:rPr>
            <w:delText xml:space="preserve">[1]</w:delText>
          </w:r>
        </w:del>
        <w:r w:rsidDel="00000000" w:rsidR="00000000" w:rsidRPr="00000000">
          <w:rPr>
            <w:color w:val="333e48"/>
            <w:sz w:val="21"/>
            <w:szCs w:val="21"/>
            <w:rtl w:val="0"/>
          </w:rPr>
          <w:t xml:space="preserve">. By providing accurate information about menstrual health, it fosters a sense of safety amongst young girls and women to openly ask their questions without feeling insecure. We have designed our system with safety measures such as rate limiting, content filtering, and data privacy protections. By curating verified content from trustworthy sources, our system enables users to learn interactively at their own pace about sensitive topics like health and hygiene, while minimizing risks from misinformation.</w:t>
        </w:r>
      </w:ins>
      <w:del w:author="Anonymous" w:id="13" w:date="2023-12-01T03:05:00Z">
        <w:r w:rsidDel="00000000" w:rsidR="00000000" w:rsidRPr="00000000">
          <w:rPr>
            <w:color w:val="333e48"/>
            <w:sz w:val="24"/>
            <w:szCs w:val="24"/>
            <w:rtl w:val="0"/>
          </w:rPr>
          <w:delText xml:space="preserve">We have</w:delText>
        </w:r>
        <w:commentRangeStart w:id="9"/>
        <w:r w:rsidDel="00000000" w:rsidR="00000000" w:rsidRPr="00000000">
          <w:rPr>
            <w:color w:val="333e48"/>
            <w:sz w:val="24"/>
            <w:szCs w:val="24"/>
            <w:rtl w:val="0"/>
          </w:rPr>
          <w:delText xml:space="preserve"> created a chatbot which responds in Indic languages such as Bangla, thus making it accessible for the low resource regions of Bangladesh. It uses WhatsApp, a platform used by 44 million Bangladeshi users to interact with the chatbot [1]. By providing accurate information about menstrual health, it fosters a sense of safety amongst young girls and women to openly ask their questions without feeling insecure. We have designed our system with safety measures such as rate limiting, content filtering, and data privacy protections. By curating verified content from trustworthy sources, our system enables users to learn interactively at their own pace about sensitive topics like health and hygiene, while minimizing risks from misinformation.</w:delText>
        </w:r>
      </w:del>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0A">
      <w:pPr>
        <w:shd w:fill="eeeeee" w:val="clear"/>
        <w:spacing w:after="460" w:lineRule="auto"/>
        <w:rPr>
          <w:color w:val="333e48"/>
          <w:sz w:val="24"/>
          <w:szCs w:val="24"/>
        </w:rPr>
      </w:pPr>
      <w:r w:rsidDel="00000000" w:rsidR="00000000" w:rsidRPr="00000000">
        <w:rPr>
          <w:color w:val="333e48"/>
          <w:sz w:val="24"/>
          <w:szCs w:val="24"/>
          <w:rtl w:val="0"/>
        </w:rPr>
        <w:t xml:space="preserve">[1] -</w:t>
      </w:r>
      <w:hyperlink r:id="rId8">
        <w:r w:rsidDel="00000000" w:rsidR="00000000" w:rsidRPr="00000000">
          <w:rPr>
            <w:color w:val="1155cc"/>
            <w:sz w:val="24"/>
            <w:szCs w:val="24"/>
            <w:u w:val="single"/>
            <w:rtl w:val="0"/>
          </w:rPr>
          <w:t xml:space="preserve">https://worldpopulationreview.com/country-rankings/whatsapp-users-by-country</w:t>
        </w:r>
      </w:hyperlink>
      <w:r w:rsidDel="00000000" w:rsidR="00000000" w:rsidRPr="00000000">
        <w:rPr>
          <w:rtl w:val="0"/>
        </w:rPr>
      </w:r>
    </w:p>
    <w:p w:rsidR="00000000" w:rsidDel="00000000" w:rsidP="00000000" w:rsidRDefault="00000000" w:rsidRPr="00000000" w14:paraId="0000010B">
      <w:pPr>
        <w:shd w:fill="eeeeee" w:val="clear"/>
        <w:spacing w:after="460" w:lineRule="auto"/>
        <w:rPr>
          <w:color w:val="333e48"/>
          <w:sz w:val="24"/>
          <w:szCs w:val="24"/>
        </w:rPr>
      </w:pPr>
      <w:r w:rsidDel="00000000" w:rsidR="00000000" w:rsidRPr="00000000">
        <w:rPr>
          <w:rtl w:val="0"/>
        </w:rPr>
      </w:r>
    </w:p>
    <w:p w:rsidR="00000000" w:rsidDel="00000000" w:rsidP="00000000" w:rsidRDefault="00000000" w:rsidRPr="00000000" w14:paraId="0000010C">
      <w:pPr>
        <w:shd w:fill="ffffff" w:val="clear"/>
        <w:spacing w:after="280" w:lineRule="auto"/>
        <w:rPr>
          <w:b w:val="1"/>
          <w:color w:val="333e48"/>
          <w:sz w:val="21"/>
          <w:szCs w:val="21"/>
        </w:rPr>
      </w:pPr>
      <w:r w:rsidDel="00000000" w:rsidR="00000000" w:rsidRPr="00000000">
        <w:rPr>
          <w:b w:val="1"/>
          <w:color w:val="333e48"/>
          <w:sz w:val="21"/>
          <w:szCs w:val="21"/>
          <w:rtl w:val="0"/>
        </w:rPr>
        <w:t xml:space="preserve">Why It Is Significant</w:t>
      </w:r>
    </w:p>
    <w:p w:rsidR="00000000" w:rsidDel="00000000" w:rsidP="00000000" w:rsidRDefault="00000000" w:rsidRPr="00000000" w14:paraId="0000010D">
      <w:pPr>
        <w:shd w:fill="ffffff" w:val="clear"/>
        <w:spacing w:after="160" w:lineRule="auto"/>
        <w:rPr>
          <w:color w:val="333e48"/>
          <w:sz w:val="21"/>
          <w:szCs w:val="21"/>
        </w:rPr>
      </w:pPr>
      <w:r w:rsidDel="00000000" w:rsidR="00000000" w:rsidRPr="00000000">
        <w:rPr>
          <w:color w:val="333e48"/>
          <w:sz w:val="21"/>
          <w:szCs w:val="21"/>
          <w:rtl w:val="0"/>
        </w:rPr>
        <w:t xml:space="preserve">Why is this innovation a significant improvement upon previous work or existing solutions? How does it address the problem/challenge? How does your work benefit or complement stakeholders already working in this sector? (750 characters)</w:t>
      </w:r>
    </w:p>
    <w:p w:rsidR="00000000" w:rsidDel="00000000" w:rsidP="00000000" w:rsidRDefault="00000000" w:rsidRPr="00000000" w14:paraId="0000010E">
      <w:pPr>
        <w:shd w:fill="eeeeee" w:val="clear"/>
        <w:spacing w:after="460" w:lineRule="auto"/>
        <w:rPr>
          <w:color w:val="333e48"/>
          <w:sz w:val="24"/>
          <w:szCs w:val="24"/>
        </w:rPr>
      </w:pPr>
      <w:del w:author="Anonymous" w:id="15" w:date="2023-12-01T03:48:09Z">
        <w:commentRangeStart w:id="10"/>
        <w:r w:rsidDel="00000000" w:rsidR="00000000" w:rsidRPr="00000000">
          <w:rPr>
            <w:color w:val="333e48"/>
            <w:sz w:val="24"/>
            <w:szCs w:val="24"/>
            <w:rtl w:val="0"/>
          </w:rPr>
          <w:delText xml:space="preserve">Traditional approaches like educational workshops and printed materials often struggle to reach remote areas and face-to-face sessions may perpetuate societal taboos. Moreover, printed materials may lack interactivity. Digital solutions, such as mobile apps and websites, provide accessibility but may require internet connectivity, excluding marginalized communities. Some initiatives rely on community health workers, but resource constraints limit their reach. The proposed WhatsApp chatbot leverages existing communication channels, ensuring widespread accessibility and personalized </w:delText>
        </w:r>
        <w:r w:rsidDel="00000000" w:rsidR="00000000" w:rsidRPr="00000000">
          <w:rPr>
            <w:color w:val="333e48"/>
            <w:sz w:val="24"/>
            <w:szCs w:val="24"/>
            <w:rtl w:val="0"/>
          </w:rPr>
          <w:delText xml:space="preserve">engagement</w:delText>
        </w:r>
        <w:r w:rsidDel="00000000" w:rsidR="00000000" w:rsidRPr="00000000">
          <w:rPr>
            <w:color w:val="333e48"/>
            <w:sz w:val="24"/>
            <w:szCs w:val="24"/>
            <w:rtl w:val="0"/>
          </w:rPr>
          <w:delText xml:space="preserve">. Past efforts may have faltered due to insufficient scalability, cultural insensitivity, or a lack of technological integration. Our solution aims to overcome these barriers by combining language models, local partnerships, and user-friendly platforms for effective and culturally sensitive menstrual health education.</w:delText>
        </w:r>
      </w:del>
      <w:ins w:author="Anonymous" w:id="16" w:date="2023-12-01T03:48:11Z">
        <w:commentRangeEnd w:id="10"/>
        <w:r w:rsidDel="00000000" w:rsidR="00000000" w:rsidRPr="00000000">
          <w:commentReference w:id="10"/>
        </w:r>
        <w:r w:rsidDel="00000000" w:rsidR="00000000" w:rsidRPr="00000000">
          <w:rPr>
            <w:color w:val="333e48"/>
            <w:sz w:val="24"/>
            <w:szCs w:val="24"/>
            <w:rtl w:val="0"/>
          </w:rPr>
          <w:br w:type="textWrapping"/>
        </w:r>
      </w:ins>
      <w:ins w:author="Anonymous" w:id="17" w:date="2023-12-01T03:48:11Z">
        <w:r w:rsidDel="00000000" w:rsidR="00000000" w:rsidRPr="00000000">
          <w:rPr>
            <w:color w:val="333e48"/>
            <w:sz w:val="24"/>
            <w:szCs w:val="24"/>
            <w:rtl w:val="0"/>
          </w:rPr>
          <w:t xml:space="preserve">Traditional approaches, like workshops and printed materials, struggle in remote areas, and face-to-face sessions may perpetuate taboos. Printed materials lack interactivity, while digital solutions, like mobile </w:t>
        </w:r>
        <w:r w:rsidDel="00000000" w:rsidR="00000000" w:rsidRPr="00000000">
          <w:rPr>
            <w:color w:val="333e48"/>
            <w:sz w:val="24"/>
            <w:szCs w:val="24"/>
            <w:rtl w:val="0"/>
          </w:rPr>
          <w:t xml:space="preserve">apps, require</w:t>
        </w:r>
        <w:r w:rsidDel="00000000" w:rsidR="00000000" w:rsidRPr="00000000">
          <w:rPr>
            <w:color w:val="333e48"/>
            <w:sz w:val="24"/>
            <w:szCs w:val="24"/>
            <w:rtl w:val="0"/>
          </w:rPr>
          <w:t xml:space="preserve"> stronger internet access, excluding marginalized communities. Some initiatives rely on community health workers, but resource constraints limit their reach. Our WhatsApp chatbot leverages existing channels for widespread, personalized access. Past efforts faltered due to scalability, cultural insensitivity, or tech integration issues. Our solution combines language models, local partnerships, and user-friendly platforms for effective and culturally sensitive menstrual health education.</w:t>
        </w:r>
      </w:ins>
      <w:r w:rsidDel="00000000" w:rsidR="00000000" w:rsidRPr="00000000">
        <w:rPr>
          <w:rtl w:val="0"/>
        </w:rPr>
      </w:r>
    </w:p>
    <w:p w:rsidR="00000000" w:rsidDel="00000000" w:rsidP="00000000" w:rsidRDefault="00000000" w:rsidRPr="00000000" w14:paraId="0000010F">
      <w:pPr>
        <w:shd w:fill="eeeeee" w:val="clear"/>
        <w:spacing w:after="460" w:lineRule="auto"/>
        <w:rPr>
          <w:color w:val="333e48"/>
          <w:sz w:val="24"/>
          <w:szCs w:val="24"/>
        </w:rPr>
      </w:pPr>
      <w:r w:rsidDel="00000000" w:rsidR="00000000" w:rsidRPr="00000000">
        <w:rPr>
          <w:rtl w:val="0"/>
        </w:rPr>
      </w:r>
    </w:p>
    <w:p w:rsidR="00000000" w:rsidDel="00000000" w:rsidP="00000000" w:rsidRDefault="00000000" w:rsidRPr="00000000" w14:paraId="00000110">
      <w:pPr>
        <w:shd w:fill="ffffff" w:val="clear"/>
        <w:spacing w:after="280" w:lineRule="auto"/>
        <w:rPr>
          <w:b w:val="1"/>
          <w:color w:val="333e48"/>
          <w:sz w:val="21"/>
          <w:szCs w:val="21"/>
        </w:rPr>
      </w:pPr>
      <w:r w:rsidDel="00000000" w:rsidR="00000000" w:rsidRPr="00000000">
        <w:rPr>
          <w:b w:val="1"/>
          <w:color w:val="333e48"/>
          <w:sz w:val="21"/>
          <w:szCs w:val="21"/>
          <w:rtl w:val="0"/>
        </w:rPr>
        <w:t xml:space="preserve">Current Stage of Development</w:t>
      </w:r>
    </w:p>
    <w:p w:rsidR="00000000" w:rsidDel="00000000" w:rsidP="00000000" w:rsidRDefault="00000000" w:rsidRPr="00000000" w14:paraId="00000111">
      <w:pPr>
        <w:shd w:fill="ffffff" w:val="clear"/>
        <w:spacing w:after="160" w:lineRule="auto"/>
        <w:rPr>
          <w:color w:val="333e48"/>
          <w:sz w:val="21"/>
          <w:szCs w:val="21"/>
        </w:rPr>
      </w:pPr>
      <w:r w:rsidDel="00000000" w:rsidR="00000000" w:rsidRPr="00000000">
        <w:rPr>
          <w:color w:val="333e48"/>
          <w:sz w:val="21"/>
          <w:szCs w:val="21"/>
          <w:rtl w:val="0"/>
        </w:rPr>
        <w:t xml:space="preserve">Current stage of development: How long have you been working on this innovation and where are you in the development process? (500 characters)</w:t>
      </w:r>
    </w:p>
    <w:p w:rsidR="00000000" w:rsidDel="00000000" w:rsidP="00000000" w:rsidRDefault="00000000" w:rsidRPr="00000000" w14:paraId="00000112">
      <w:pPr>
        <w:shd w:fill="eeeeee" w:val="clear"/>
        <w:spacing w:after="460" w:lineRule="auto"/>
        <w:rPr>
          <w:color w:val="333e48"/>
          <w:sz w:val="24"/>
          <w:szCs w:val="24"/>
        </w:rPr>
      </w:pPr>
      <w:r w:rsidDel="00000000" w:rsidR="00000000" w:rsidRPr="00000000">
        <w:rPr>
          <w:color w:val="333e48"/>
          <w:sz w:val="24"/>
          <w:szCs w:val="24"/>
          <w:rtl w:val="0"/>
        </w:rPr>
        <w:t xml:space="preserve">We have been working on the first version of the chatbot for the last 4 months. We have reviewed the accuracy of responses at every stage of the development in both English and Bangla languages. The chatbot has given accurate responses with minimal hallucinations. We have currently deployed the first version of the chatbot Sakhi to the Wateraid community members.</w:t>
      </w:r>
    </w:p>
    <w:p w:rsidR="00000000" w:rsidDel="00000000" w:rsidP="00000000" w:rsidRDefault="00000000" w:rsidRPr="00000000" w14:paraId="00000113">
      <w:pPr>
        <w:shd w:fill="ffffff" w:val="clear"/>
        <w:spacing w:after="280" w:lineRule="auto"/>
        <w:rPr>
          <w:b w:val="1"/>
          <w:color w:val="333e48"/>
          <w:sz w:val="21"/>
          <w:szCs w:val="21"/>
        </w:rPr>
      </w:pPr>
      <w:r w:rsidDel="00000000" w:rsidR="00000000" w:rsidRPr="00000000">
        <w:rPr>
          <w:b w:val="1"/>
          <w:color w:val="333e48"/>
          <w:sz w:val="21"/>
          <w:szCs w:val="21"/>
          <w:rtl w:val="0"/>
        </w:rPr>
        <w:t xml:space="preserve">Feasibility</w:t>
      </w:r>
    </w:p>
    <w:p w:rsidR="00000000" w:rsidDel="00000000" w:rsidP="00000000" w:rsidRDefault="00000000" w:rsidRPr="00000000" w14:paraId="00000114">
      <w:pPr>
        <w:shd w:fill="ffffff" w:val="clear"/>
        <w:spacing w:after="280" w:lineRule="auto"/>
        <w:rPr>
          <w:b w:val="1"/>
          <w:color w:val="333e48"/>
          <w:sz w:val="21"/>
          <w:szCs w:val="21"/>
        </w:rPr>
      </w:pPr>
      <w:r w:rsidDel="00000000" w:rsidR="00000000" w:rsidRPr="00000000">
        <w:rPr>
          <w:b w:val="1"/>
          <w:color w:val="333e48"/>
          <w:sz w:val="21"/>
          <w:szCs w:val="21"/>
          <w:rtl w:val="0"/>
        </w:rPr>
        <w:t xml:space="preserve">Project Logistics</w:t>
      </w:r>
    </w:p>
    <w:p w:rsidR="00000000" w:rsidDel="00000000" w:rsidP="00000000" w:rsidRDefault="00000000" w:rsidRPr="00000000" w14:paraId="00000115">
      <w:pPr>
        <w:shd w:fill="ffffff" w:val="clear"/>
        <w:spacing w:after="160" w:lineRule="auto"/>
        <w:rPr>
          <w:color w:val="333e48"/>
          <w:sz w:val="21"/>
          <w:szCs w:val="21"/>
        </w:rPr>
      </w:pPr>
      <w:r w:rsidDel="00000000" w:rsidR="00000000" w:rsidRPr="00000000">
        <w:rPr>
          <w:color w:val="333e48"/>
          <w:sz w:val="21"/>
          <w:szCs w:val="21"/>
          <w:rtl w:val="0"/>
        </w:rPr>
        <w:t xml:space="preserve">Where will you be working? Will the project take place in multiple locations? How much time will you be spending with the communities where you're launching the project? (500 characters)</w:t>
      </w:r>
    </w:p>
    <w:p w:rsidR="00000000" w:rsidDel="00000000" w:rsidP="00000000" w:rsidRDefault="00000000" w:rsidRPr="00000000" w14:paraId="00000116">
      <w:pPr>
        <w:shd w:fill="eeeeee" w:val="clear"/>
        <w:spacing w:after="460" w:lineRule="auto"/>
        <w:rPr>
          <w:color w:val="333e48"/>
          <w:sz w:val="24"/>
          <w:szCs w:val="24"/>
        </w:rPr>
      </w:pPr>
      <w:r w:rsidDel="00000000" w:rsidR="00000000" w:rsidRPr="00000000">
        <w:rPr>
          <w:color w:val="333e48"/>
          <w:sz w:val="24"/>
          <w:szCs w:val="24"/>
          <w:rtl w:val="0"/>
        </w:rPr>
        <w:t xml:space="preserve">The project will take place in Bangladesh: Dhaka and Shyamnagar will be the two pilot sites and we will scale it out from there. Our team members in India and Bangladesh will visit the site routinely and we will receive weekly reports from WaterAid staff assisting in project deployment and day-to-day monitoring of insights from anonymized and privacy-preserving data extracted from collected conversations by consenting users.</w:t>
      </w:r>
    </w:p>
    <w:p w:rsidR="00000000" w:rsidDel="00000000" w:rsidP="00000000" w:rsidRDefault="00000000" w:rsidRPr="00000000" w14:paraId="00000117">
      <w:pPr>
        <w:shd w:fill="ffffff" w:val="clear"/>
        <w:spacing w:after="280" w:lineRule="auto"/>
        <w:rPr>
          <w:b w:val="1"/>
          <w:color w:val="333e48"/>
          <w:sz w:val="21"/>
          <w:szCs w:val="21"/>
        </w:rPr>
      </w:pPr>
      <w:r w:rsidDel="00000000" w:rsidR="00000000" w:rsidRPr="00000000">
        <w:rPr>
          <w:b w:val="1"/>
          <w:color w:val="333e48"/>
          <w:sz w:val="21"/>
          <w:szCs w:val="21"/>
          <w:rtl w:val="0"/>
        </w:rPr>
        <w:t xml:space="preserve">Community Partnerships</w:t>
      </w:r>
    </w:p>
    <w:p w:rsidR="00000000" w:rsidDel="00000000" w:rsidP="00000000" w:rsidRDefault="00000000" w:rsidRPr="00000000" w14:paraId="00000118">
      <w:pPr>
        <w:shd w:fill="ffffff" w:val="clear"/>
        <w:spacing w:after="160" w:lineRule="auto"/>
        <w:rPr>
          <w:color w:val="333e48"/>
          <w:sz w:val="21"/>
          <w:szCs w:val="21"/>
        </w:rPr>
      </w:pPr>
      <w:r w:rsidDel="00000000" w:rsidR="00000000" w:rsidRPr="00000000">
        <w:rPr>
          <w:color w:val="333e48"/>
          <w:sz w:val="21"/>
          <w:szCs w:val="21"/>
          <w:rtl w:val="0"/>
        </w:rPr>
        <w:t xml:space="preserve">This is an important part of the proposal as it helps demonstrate that your project will have traction in the community where you intend to work. What is your relationship with the community? What is their role in your project? How have you incorporated stakeholder voices and leadership (particularly those with lived experiences) in the design and processes? You are encouraged to parter with proximate stakeholders (organization, individual, company, etc.) who will assist you with design, implementation, or support in an equitable, collaborative, and ethical manner. (1500 characters)</w:t>
      </w:r>
    </w:p>
    <w:p w:rsidR="00000000" w:rsidDel="00000000" w:rsidP="00000000" w:rsidRDefault="00000000" w:rsidRPr="00000000" w14:paraId="00000119">
      <w:pPr>
        <w:shd w:fill="eeeeee" w:val="clear"/>
        <w:spacing w:after="460" w:lineRule="auto"/>
        <w:rPr>
          <w:color w:val="333e48"/>
          <w:sz w:val="24"/>
          <w:szCs w:val="24"/>
        </w:rPr>
      </w:pPr>
      <w:r w:rsidDel="00000000" w:rsidR="00000000" w:rsidRPr="00000000">
        <w:rPr>
          <w:color w:val="333e48"/>
          <w:sz w:val="24"/>
          <w:szCs w:val="24"/>
          <w:rtl w:val="0"/>
        </w:rPr>
        <w:t xml:space="preserve">We have incorporated continuous feedback from several advisors and app developers who are female, speak Bengali, have healthcare experience, and understand the technical system to adopt a community-based research design. We also partner with WaterAid Bangladesh to deploy our project in a safe, reliable, and trustworthy manner capitalizing on the past relationships WaterAid staff have built with the community to reduce the friction that arises during the adoption of a new technology. Learning from past challenges, we have created a chatbot that speaks Bengali, ‘Beng-lish’ a mix of both Bengali and English, and can deal with colloquial sentence framing efficiently. It is deployed on WhatsApp for it to be extremely simple to chat with, in a medium familiar to over 44 million Bangladeshis who use the platform actively. WaterAid staff have been helpful and defined a clear Memorandum of Understanding for us to share the technology with them and assist them in deploying this chatbot at scale for a large number of their users. That allows for clear expectation-setting and communication with the WaterAid team.</w:t>
      </w:r>
    </w:p>
    <w:p w:rsidR="00000000" w:rsidDel="00000000" w:rsidP="00000000" w:rsidRDefault="00000000" w:rsidRPr="00000000" w14:paraId="0000011A">
      <w:pPr>
        <w:shd w:fill="ffffff" w:val="clear"/>
        <w:spacing w:after="280" w:lineRule="auto"/>
        <w:rPr>
          <w:b w:val="1"/>
          <w:color w:val="333e48"/>
          <w:sz w:val="21"/>
          <w:szCs w:val="21"/>
        </w:rPr>
      </w:pPr>
      <w:r w:rsidDel="00000000" w:rsidR="00000000" w:rsidRPr="00000000">
        <w:rPr>
          <w:b w:val="1"/>
          <w:color w:val="333e48"/>
          <w:sz w:val="21"/>
          <w:szCs w:val="21"/>
          <w:rtl w:val="0"/>
        </w:rPr>
        <w:t xml:space="preserve">Additional Stakeholders</w:t>
      </w:r>
    </w:p>
    <w:p w:rsidR="00000000" w:rsidDel="00000000" w:rsidP="00000000" w:rsidRDefault="00000000" w:rsidRPr="00000000" w14:paraId="0000011B">
      <w:pPr>
        <w:shd w:fill="ffffff" w:val="clear"/>
        <w:spacing w:after="160" w:lineRule="auto"/>
        <w:rPr>
          <w:color w:val="333e48"/>
          <w:sz w:val="21"/>
          <w:szCs w:val="21"/>
        </w:rPr>
      </w:pPr>
      <w:r w:rsidDel="00000000" w:rsidR="00000000" w:rsidRPr="00000000">
        <w:rPr>
          <w:color w:val="333e48"/>
          <w:sz w:val="21"/>
          <w:szCs w:val="21"/>
          <w:rtl w:val="0"/>
        </w:rPr>
        <w:t xml:space="preserve">Who are the key stakeholders in the system of the challenge that you have identified? What is their influence, position, and power/privilege? What is your influence, position and power/privilege in relation to them? How have you engaged them? What other relationships will be necessary to build in the next year as you implement your project? Why so? (800 characters)</w:t>
      </w:r>
    </w:p>
    <w:p w:rsidR="00000000" w:rsidDel="00000000" w:rsidP="00000000" w:rsidRDefault="00000000" w:rsidRPr="00000000" w14:paraId="0000011C">
      <w:pPr>
        <w:numPr>
          <w:ilvl w:val="0"/>
          <w:numId w:val="1"/>
        </w:numPr>
        <w:shd w:fill="eeeeee" w:val="clear"/>
        <w:ind w:left="720" w:hanging="360"/>
        <w:rPr>
          <w:color w:val="0e101a"/>
        </w:rPr>
      </w:pPr>
      <w:r w:rsidDel="00000000" w:rsidR="00000000" w:rsidRPr="00000000">
        <w:rPr>
          <w:rFonts w:ascii="Roboto" w:cs="Roboto" w:eastAsia="Roboto" w:hAnsi="Roboto"/>
          <w:color w:val="374151"/>
          <w:sz w:val="24"/>
          <w:szCs w:val="24"/>
          <w:rtl w:val="0"/>
        </w:rPr>
        <w:t xml:space="preserve">To effectively serve Bengali schoolgirls and their families, we prioritize community engagement, seeking insights from families and healthcare workers to grasp the sociocultural context influencing their situations. This approach ensures our interventions align with community needs, avoiding technological misfits. </w:t>
      </w:r>
    </w:p>
    <w:p w:rsidR="00000000" w:rsidDel="00000000" w:rsidP="00000000" w:rsidRDefault="00000000" w:rsidRPr="00000000" w14:paraId="0000011D">
      <w:pPr>
        <w:numPr>
          <w:ilvl w:val="0"/>
          <w:numId w:val="1"/>
        </w:numPr>
        <w:shd w:fill="eeeeee" w:val="clear"/>
        <w:ind w:left="720" w:hanging="360"/>
        <w:rPr>
          <w:color w:val="0e101a"/>
        </w:rPr>
      </w:pPr>
      <w:r w:rsidDel="00000000" w:rsidR="00000000" w:rsidRPr="00000000">
        <w:rPr>
          <w:rFonts w:ascii="Roboto" w:cs="Roboto" w:eastAsia="Roboto" w:hAnsi="Roboto"/>
          <w:color w:val="374151"/>
          <w:sz w:val="24"/>
          <w:szCs w:val="24"/>
          <w:rtl w:val="0"/>
        </w:rPr>
        <w:t xml:space="preserve">WaterAid Bangladesh's local chapter plays a pivotal role, facilitating in-person interviews, user feedback, and providing domain-specific expertise. Continuous dialogues with the nonprofit staff guide project planning, testing, and launch, ensuring our digital intervention addresses real-world challenges without disrupting daily lives.</w:t>
      </w:r>
      <w:r w:rsidDel="00000000" w:rsidR="00000000" w:rsidRPr="00000000">
        <w:rPr>
          <w:rtl w:val="0"/>
        </w:rPr>
      </w:r>
    </w:p>
    <w:p w:rsidR="00000000" w:rsidDel="00000000" w:rsidP="00000000" w:rsidRDefault="00000000" w:rsidRPr="00000000" w14:paraId="0000011E">
      <w:pPr>
        <w:shd w:fill="eeeeee" w:val="clear"/>
        <w:spacing w:after="460" w:lineRule="auto"/>
        <w:ind w:left="720" w:firstLine="0"/>
        <w:rPr>
          <w:color w:val="333e48"/>
          <w:sz w:val="24"/>
          <w:szCs w:val="24"/>
        </w:rPr>
      </w:pPr>
      <w:r w:rsidDel="00000000" w:rsidR="00000000" w:rsidRPr="00000000">
        <w:rPr>
          <w:rtl w:val="0"/>
        </w:rPr>
      </w:r>
    </w:p>
    <w:p w:rsidR="00000000" w:rsidDel="00000000" w:rsidP="00000000" w:rsidRDefault="00000000" w:rsidRPr="00000000" w14:paraId="0000011F">
      <w:pPr>
        <w:shd w:fill="ffffff" w:val="clear"/>
        <w:spacing w:after="280" w:lineRule="auto"/>
        <w:rPr>
          <w:b w:val="1"/>
          <w:color w:val="333e48"/>
          <w:sz w:val="21"/>
          <w:szCs w:val="21"/>
        </w:rPr>
      </w:pPr>
      <w:r w:rsidDel="00000000" w:rsidR="00000000" w:rsidRPr="00000000">
        <w:rPr>
          <w:b w:val="1"/>
          <w:color w:val="333e48"/>
          <w:sz w:val="21"/>
          <w:szCs w:val="21"/>
          <w:rtl w:val="0"/>
        </w:rPr>
        <w:t xml:space="preserve">Challenges to Implementation</w:t>
      </w:r>
    </w:p>
    <w:p w:rsidR="00000000" w:rsidDel="00000000" w:rsidP="00000000" w:rsidRDefault="00000000" w:rsidRPr="00000000" w14:paraId="00000120">
      <w:pPr>
        <w:shd w:fill="ffffff" w:val="clear"/>
        <w:spacing w:after="160" w:lineRule="auto"/>
        <w:rPr>
          <w:color w:val="333e48"/>
          <w:sz w:val="21"/>
          <w:szCs w:val="21"/>
        </w:rPr>
      </w:pPr>
      <w:r w:rsidDel="00000000" w:rsidR="00000000" w:rsidRPr="00000000">
        <w:rPr>
          <w:color w:val="333e48"/>
          <w:sz w:val="21"/>
          <w:szCs w:val="21"/>
          <w:rtl w:val="0"/>
        </w:rPr>
        <w:t xml:space="preserve">Acknowledge some of the potential challenges for implementing your project. How might you proactively avoid or mitigate setbacks? What steps can be taken to lessen risks? Please explicitly list your assumptions as you consider risks. (800 characters)</w:t>
      </w:r>
    </w:p>
    <w:p w:rsidR="00000000" w:rsidDel="00000000" w:rsidP="00000000" w:rsidRDefault="00000000" w:rsidRPr="00000000" w14:paraId="00000121">
      <w:pPr>
        <w:shd w:fill="eeeeee" w:val="clear"/>
        <w:spacing w:after="460" w:lineRule="auto"/>
        <w:rPr>
          <w:ins w:author="Swapneel Mehta" w:id="18" w:date="2023-12-01T02:59:58Z"/>
          <w:color w:val="333e48"/>
          <w:sz w:val="21"/>
          <w:szCs w:val="21"/>
        </w:rPr>
      </w:pPr>
      <w:ins w:author="Swapneel Mehta" w:id="18" w:date="2023-12-01T02:59:58Z">
        <w:r w:rsidDel="00000000" w:rsidR="00000000" w:rsidRPr="00000000">
          <w:rPr>
            <w:color w:val="333e48"/>
            <w:sz w:val="21"/>
            <w:szCs w:val="21"/>
            <w:rtl w:val="0"/>
          </w:rPr>
          <w:t xml:space="preserve">1. Lack of reliability around responses generated by the large language model underlying the chatbot: to mitigate this we are collaborating with a stealth startup on GenAI reliability measurement launched by an expert on misinformation and GenAI, Prof. Srijan Kumar at Georgia Tech.</w:t>
        </w:r>
      </w:ins>
    </w:p>
    <w:p w:rsidR="00000000" w:rsidDel="00000000" w:rsidP="00000000" w:rsidRDefault="00000000" w:rsidRPr="00000000" w14:paraId="00000122">
      <w:pPr>
        <w:shd w:fill="eeeeee" w:val="clear"/>
        <w:spacing w:after="460" w:lineRule="auto"/>
        <w:rPr>
          <w:ins w:author="Swapneel Mehta" w:id="18" w:date="2023-12-01T02:59:58Z"/>
          <w:color w:val="333e48"/>
          <w:sz w:val="21"/>
          <w:szCs w:val="21"/>
        </w:rPr>
      </w:pPr>
      <w:ins w:author="Swapneel Mehta" w:id="18" w:date="2023-12-01T02:59:58Z">
        <w:r w:rsidDel="00000000" w:rsidR="00000000" w:rsidRPr="00000000">
          <w:rPr>
            <w:color w:val="333e48"/>
            <w:sz w:val="21"/>
            <w:szCs w:val="21"/>
            <w:rtl w:val="0"/>
          </w:rPr>
          <w:t xml:space="preserve">2. Scaling responses and reducing latency when concurrent chats are initiated: Improving engineering with concurrent users. Currently, we are rate-limiting the bot to 20 msgs. in every 24 hours for each user. </w:t>
        </w:r>
      </w:ins>
    </w:p>
    <w:p w:rsidR="00000000" w:rsidDel="00000000" w:rsidP="00000000" w:rsidRDefault="00000000" w:rsidRPr="00000000" w14:paraId="00000123">
      <w:pPr>
        <w:shd w:fill="eeeeee" w:val="clear"/>
        <w:spacing w:after="460" w:lineRule="auto"/>
        <w:rPr>
          <w:ins w:author="Swapneel Mehta" w:id="18" w:date="2023-12-01T02:59:58Z"/>
          <w:color w:val="333e48"/>
          <w:sz w:val="21"/>
          <w:szCs w:val="21"/>
        </w:rPr>
      </w:pPr>
      <w:ins w:author="Swapneel Mehta" w:id="18" w:date="2023-12-01T02:59:58Z">
        <w:r w:rsidDel="00000000" w:rsidR="00000000" w:rsidRPr="00000000">
          <w:rPr>
            <w:color w:val="333e48"/>
            <w:sz w:val="21"/>
            <w:szCs w:val="21"/>
            <w:rtl w:val="0"/>
          </w:rPr>
          <w:t xml:space="preserve">3. Out-of-domain conversations: When users initiate conversations that are out of domain or that we haven’t provided verified data for, the chatbot responds with a clarification that it does not have data to respond from within the verified documentation provided. We need to provide more robust safeguards.</w:t>
        </w:r>
      </w:ins>
    </w:p>
    <w:p w:rsidR="00000000" w:rsidDel="00000000" w:rsidP="00000000" w:rsidRDefault="00000000" w:rsidRPr="00000000" w14:paraId="00000124">
      <w:pPr>
        <w:shd w:fill="eeeeee" w:val="clear"/>
        <w:spacing w:after="460" w:lineRule="auto"/>
        <w:rPr>
          <w:del w:author="Swapneel Mehta" w:id="18" w:date="2023-12-01T02:59:58Z"/>
          <w:color w:val="333e48"/>
          <w:sz w:val="24"/>
          <w:szCs w:val="24"/>
        </w:rPr>
      </w:pPr>
      <w:del w:author="Swapneel Mehta" w:id="18" w:date="2023-12-01T02:59:58Z">
        <w:commentRangeStart w:id="11"/>
        <w:r w:rsidDel="00000000" w:rsidR="00000000" w:rsidRPr="00000000">
          <w:rPr>
            <w:color w:val="333e48"/>
            <w:sz w:val="24"/>
            <w:szCs w:val="24"/>
            <w:rtl w:val="0"/>
          </w:rPr>
          <w:delText xml:space="preserve">1. Lack of reliability around responses generated by the large language model underlying the chatbot: to mitigate this we are collaborating with a stealth startup on GenAI reliability measurement launched by an expert on misinformation and GenAI, Prof. Srijan Kumar at Georgia Tech.</w:delText>
        </w:r>
      </w:del>
    </w:p>
    <w:p w:rsidR="00000000" w:rsidDel="00000000" w:rsidP="00000000" w:rsidRDefault="00000000" w:rsidRPr="00000000" w14:paraId="00000125">
      <w:pPr>
        <w:shd w:fill="eeeeee" w:val="clear"/>
        <w:spacing w:after="460" w:lineRule="auto"/>
        <w:rPr>
          <w:del w:author="Swapneel Mehta" w:id="18" w:date="2023-12-01T02:59:58Z"/>
          <w:color w:val="333e48"/>
          <w:sz w:val="24"/>
          <w:szCs w:val="24"/>
        </w:rPr>
      </w:pPr>
      <w:del w:author="Swapneel Mehta" w:id="18" w:date="2023-12-01T02:59:58Z">
        <w:r w:rsidDel="00000000" w:rsidR="00000000" w:rsidRPr="00000000">
          <w:rPr>
            <w:color w:val="333e48"/>
            <w:sz w:val="24"/>
            <w:szCs w:val="24"/>
            <w:rtl w:val="0"/>
          </w:rPr>
          <w:delText xml:space="preserve">2. Scaling responses and reducing latency when concurrent chats are initiated: There is a significant engineering cost incurred when we have long conversations with lots of users simultaneously. Currently, we are rate-limiting the bot to 20 messages in 24 hours for each user, and it resets after the period expires. </w:delText>
        </w:r>
      </w:del>
    </w:p>
    <w:p w:rsidR="00000000" w:rsidDel="00000000" w:rsidP="00000000" w:rsidRDefault="00000000" w:rsidRPr="00000000" w14:paraId="00000126">
      <w:pPr>
        <w:shd w:fill="eeeeee" w:val="clear"/>
        <w:spacing w:after="460" w:lineRule="auto"/>
        <w:rPr>
          <w:color w:val="333e48"/>
          <w:sz w:val="24"/>
          <w:szCs w:val="24"/>
        </w:rPr>
      </w:pPr>
      <w:del w:author="Swapneel Mehta" w:id="18" w:date="2023-12-01T02:59:58Z">
        <w:r w:rsidDel="00000000" w:rsidR="00000000" w:rsidRPr="00000000">
          <w:rPr>
            <w:color w:val="333e48"/>
            <w:sz w:val="24"/>
            <w:szCs w:val="24"/>
            <w:rtl w:val="0"/>
          </w:rPr>
          <w:delText xml:space="preserve">3. Out-of-domain conversations: When users initiate conversations that are out of domain or that we haven’t provided verified data for, the chatbot responds with a clarification that it does not have data to respond from within the verified documentation provided. We are also setting up a system to flag this so we can update the documentation. But this is our safeguard against the bot providing unreliable medical misinformation to end users.</w:delText>
        </w:r>
      </w:del>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127">
      <w:pPr>
        <w:shd w:fill="ffffff" w:val="clear"/>
        <w:spacing w:after="280" w:lineRule="auto"/>
        <w:rPr>
          <w:b w:val="1"/>
          <w:color w:val="333e48"/>
          <w:sz w:val="21"/>
          <w:szCs w:val="21"/>
        </w:rPr>
      </w:pPr>
      <w:r w:rsidDel="00000000" w:rsidR="00000000" w:rsidRPr="00000000">
        <w:rPr>
          <w:b w:val="1"/>
          <w:color w:val="333e48"/>
          <w:sz w:val="21"/>
          <w:szCs w:val="21"/>
          <w:rtl w:val="0"/>
        </w:rPr>
        <w:t xml:space="preserve">Measuring Impact</w:t>
      </w:r>
    </w:p>
    <w:p w:rsidR="00000000" w:rsidDel="00000000" w:rsidP="00000000" w:rsidRDefault="00000000" w:rsidRPr="00000000" w14:paraId="00000128">
      <w:pPr>
        <w:shd w:fill="ffffff" w:val="clear"/>
        <w:spacing w:after="160" w:lineRule="auto"/>
        <w:rPr>
          <w:color w:val="333e48"/>
          <w:sz w:val="21"/>
          <w:szCs w:val="21"/>
        </w:rPr>
      </w:pPr>
      <w:r w:rsidDel="00000000" w:rsidR="00000000" w:rsidRPr="00000000">
        <w:rPr>
          <w:color w:val="333e48"/>
          <w:sz w:val="21"/>
          <w:szCs w:val="21"/>
          <w:rtl w:val="0"/>
        </w:rPr>
        <w:t xml:space="preserve">What are the expected benefits (long and short term) of the project? Who and how many people will specifically benefit? Lay out a set of specific metrics with which you will measure the impacts of your intervention and note how you will use these metrics to inform / adapt your model. Sometimes, it's hard to enumerate and that's OK as well but tell us in what way a positive impact will be demonstrable. (750 characters)</w:t>
      </w:r>
    </w:p>
    <w:p w:rsidR="00000000" w:rsidDel="00000000" w:rsidP="00000000" w:rsidRDefault="00000000" w:rsidRPr="00000000" w14:paraId="00000129">
      <w:pPr>
        <w:shd w:fill="eeeeee" w:val="clear"/>
        <w:spacing w:after="460" w:lineRule="auto"/>
        <w:rPr>
          <w:color w:val="333e48"/>
          <w:sz w:val="24"/>
          <w:szCs w:val="24"/>
        </w:rPr>
      </w:pPr>
      <w:r w:rsidDel="00000000" w:rsidR="00000000" w:rsidRPr="00000000">
        <w:rPr>
          <w:color w:val="333e48"/>
          <w:sz w:val="24"/>
          <w:szCs w:val="24"/>
          <w:rtl w:val="0"/>
        </w:rPr>
        <w:t xml:space="preserve">The potential impact of this chatbot is to reach 14 million schoolgirls and adolescents who are suffering from ‘period poverty’, describing a lack of access to accurate MHM information.  We will collect engagement data, and measure user ratings, accuracy, and relevance of answers to improve the system. We expect up to 2500 users in Dhaka to engage with the system. External metrics such as self-reported uptake of menstrual hygiene products will help determine the behavioral change that this system drives. We will conduct interviews with users of the system to develop qualitative estimates of its performance and gaps.</w:t>
      </w:r>
      <w:r w:rsidDel="00000000" w:rsidR="00000000" w:rsidRPr="00000000">
        <w:rPr>
          <w:rtl w:val="0"/>
        </w:rPr>
      </w:r>
    </w:p>
    <w:p w:rsidR="00000000" w:rsidDel="00000000" w:rsidP="00000000" w:rsidRDefault="00000000" w:rsidRPr="00000000" w14:paraId="0000012A">
      <w:pPr>
        <w:shd w:fill="eeeeee" w:val="clear"/>
        <w:spacing w:after="460" w:lineRule="auto"/>
        <w:rPr>
          <w:color w:val="434343"/>
          <w:sz w:val="28"/>
          <w:szCs w:val="28"/>
        </w:rPr>
      </w:pPr>
      <w:r w:rsidDel="00000000" w:rsidR="00000000" w:rsidRPr="00000000">
        <w:rPr>
          <w:color w:val="333e48"/>
          <w:sz w:val="24"/>
          <w:szCs w:val="24"/>
          <w:rtl w:val="0"/>
        </w:rPr>
        <w:t xml:space="preserve"> </w:t>
      </w:r>
      <w:commentRangeStart w:id="12"/>
      <w:r w:rsidDel="00000000" w:rsidR="00000000" w:rsidRPr="00000000">
        <w:rPr>
          <w:color w:val="333e48"/>
          <w:sz w:val="24"/>
          <w:szCs w:val="24"/>
          <w:rtl w:val="0"/>
        </w:rPr>
        <w:t xml:space="preserve">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2B">
      <w:pPr>
        <w:shd w:fill="ffffff" w:val="clear"/>
        <w:spacing w:after="280" w:lineRule="auto"/>
        <w:rPr>
          <w:b w:val="1"/>
          <w:color w:val="333e48"/>
          <w:sz w:val="21"/>
          <w:szCs w:val="21"/>
        </w:rPr>
      </w:pPr>
      <w:r w:rsidDel="00000000" w:rsidR="00000000" w:rsidRPr="00000000">
        <w:rPr>
          <w:b w:val="1"/>
          <w:color w:val="333e48"/>
          <w:sz w:val="21"/>
          <w:szCs w:val="21"/>
          <w:rtl w:val="0"/>
        </w:rPr>
        <w:t xml:space="preserve">Ethical and Sustainability Considerations</w:t>
      </w:r>
    </w:p>
    <w:p w:rsidR="00000000" w:rsidDel="00000000" w:rsidP="00000000" w:rsidRDefault="00000000" w:rsidRPr="00000000" w14:paraId="0000012C">
      <w:pPr>
        <w:shd w:fill="ffffff" w:val="clear"/>
        <w:spacing w:after="160" w:lineRule="auto"/>
        <w:rPr>
          <w:color w:val="333e48"/>
          <w:sz w:val="21"/>
          <w:szCs w:val="21"/>
        </w:rPr>
      </w:pPr>
      <w:r w:rsidDel="00000000" w:rsidR="00000000" w:rsidRPr="00000000">
        <w:rPr>
          <w:color w:val="333e48"/>
          <w:sz w:val="21"/>
          <w:szCs w:val="21"/>
          <w:rtl w:val="0"/>
        </w:rPr>
        <w:t xml:space="preserve">Tell us about your ethical community engagement framework. What are some of the potential unintended consequences? What steps will you take to ensure that the project produces meaningful impact and is not negatively disruptive? For example, are extra burdens being placed on the community? Please explicitly list your assumptions as you consider risks. (800 characters)</w:t>
      </w:r>
    </w:p>
    <w:p w:rsidR="00000000" w:rsidDel="00000000" w:rsidP="00000000" w:rsidRDefault="00000000" w:rsidRPr="00000000" w14:paraId="0000012D">
      <w:pPr>
        <w:shd w:fill="eeeeee" w:val="clear"/>
        <w:spacing w:after="460" w:lineRule="auto"/>
        <w:rPr>
          <w:color w:val="333e48"/>
          <w:sz w:val="24"/>
          <w:szCs w:val="24"/>
        </w:rPr>
      </w:pPr>
      <w:r w:rsidDel="00000000" w:rsidR="00000000" w:rsidRPr="00000000">
        <w:rPr>
          <w:color w:val="333e48"/>
          <w:sz w:val="24"/>
          <w:szCs w:val="24"/>
          <w:rtl w:val="0"/>
        </w:rPr>
        <w:t xml:space="preserve">For data privacy, we created user agreements and consent forms in Bengali. All data is stored in an encrypted database without personally identifiable information. With generative AI systems, our main challenge is to ensure reliable responses are generated promptly to maximize user benefit. To mitigate hallucinations, we ensure that verified and up-to-date information is available to the chatbot. To avoid abuse, we are rate-limiting responses, setting up guardrails, and conducting adversarial testing to avoid abuse of this system. Former OpenAI Trust and Safety Staff are advising our product deployment and we have active monitoring of user feedback by staff.</w:t>
      </w:r>
    </w:p>
    <w:p w:rsidR="00000000" w:rsidDel="00000000" w:rsidP="00000000" w:rsidRDefault="00000000" w:rsidRPr="00000000" w14:paraId="0000012E">
      <w:pPr>
        <w:shd w:fill="ffffff" w:val="clear"/>
        <w:spacing w:after="280" w:lineRule="auto"/>
        <w:rPr>
          <w:b w:val="1"/>
          <w:color w:val="333e48"/>
          <w:sz w:val="21"/>
          <w:szCs w:val="21"/>
        </w:rPr>
      </w:pPr>
      <w:r w:rsidDel="00000000" w:rsidR="00000000" w:rsidRPr="00000000">
        <w:rPr>
          <w:b w:val="1"/>
          <w:color w:val="333e48"/>
          <w:sz w:val="21"/>
          <w:szCs w:val="21"/>
          <w:rtl w:val="0"/>
        </w:rPr>
        <w:t xml:space="preserve">Mentors/Advisors</w:t>
      </w:r>
    </w:p>
    <w:p w:rsidR="00000000" w:rsidDel="00000000" w:rsidP="00000000" w:rsidRDefault="00000000" w:rsidRPr="00000000" w14:paraId="0000012F">
      <w:pPr>
        <w:shd w:fill="ffffff" w:val="clear"/>
        <w:spacing w:after="160" w:lineRule="auto"/>
        <w:rPr>
          <w:color w:val="333e48"/>
          <w:sz w:val="21"/>
          <w:szCs w:val="21"/>
        </w:rPr>
      </w:pPr>
      <w:r w:rsidDel="00000000" w:rsidR="00000000" w:rsidRPr="00000000">
        <w:rPr>
          <w:color w:val="333e48"/>
          <w:sz w:val="21"/>
          <w:szCs w:val="21"/>
          <w:rtl w:val="0"/>
        </w:rPr>
        <w:t xml:space="preserve">Describe the set of partners, mentors, and advisors who will assist you with your project development. What roles will they serve in developing the project? What additional human resources or expertise might you need over the next 15 months? (500 characters)</w:t>
      </w:r>
    </w:p>
    <w:p w:rsidR="00000000" w:rsidDel="00000000" w:rsidP="00000000" w:rsidRDefault="00000000" w:rsidRPr="00000000" w14:paraId="00000130">
      <w:pPr>
        <w:shd w:fill="eeeeee" w:val="clear"/>
        <w:spacing w:after="460" w:lineRule="auto"/>
        <w:rPr>
          <w:color w:val="333e48"/>
          <w:sz w:val="24"/>
          <w:szCs w:val="24"/>
        </w:rPr>
      </w:pPr>
      <w:r w:rsidDel="00000000" w:rsidR="00000000" w:rsidRPr="00000000">
        <w:rPr>
          <w:rFonts w:ascii="Roboto" w:cs="Roboto" w:eastAsia="Roboto" w:hAnsi="Roboto"/>
          <w:color w:val="374151"/>
          <w:sz w:val="24"/>
          <w:szCs w:val="24"/>
          <w:rtl w:val="0"/>
        </w:rPr>
        <w:t xml:space="preserve">WaterAid BD staff and community partners aid in deploying, monitoring, and promoting in local schools and centers</w:t>
      </w:r>
      <w:r w:rsidDel="00000000" w:rsidR="00000000" w:rsidRPr="00000000">
        <w:rPr>
          <w:color w:val="333e48"/>
          <w:sz w:val="24"/>
          <w:szCs w:val="24"/>
          <w:rtl w:val="0"/>
        </w:rPr>
        <w:br w:type="textWrapping"/>
        <w:t xml:space="preserve">SimPPL - students, researchers, and professionals with lived experience in the global south who have designed scalable AI systems for social good</w:t>
        <w:br w:type="textWrapping"/>
        <w:t xml:space="preserve">Advisors - Armir Celiku, Sadhli Roomy are Tech and Policy Professionals experienced in MHM and using large language models for low-resource languages</w:t>
        <w:br w:type="textWrapping"/>
        <w:t xml:space="preserve">We will need more analysts speaking the language for evaluation, and monitoring abuses</w:t>
      </w:r>
      <w:commentRangeStart w:id="13"/>
      <w:commentRangeStart w:id="14"/>
      <w:commentRangeStart w:id="15"/>
      <w:r w:rsidDel="00000000" w:rsidR="00000000" w:rsidRPr="00000000">
        <w:rPr>
          <w:rtl w:val="0"/>
        </w:rPr>
      </w:r>
    </w:p>
    <w:p w:rsidR="00000000" w:rsidDel="00000000" w:rsidP="00000000" w:rsidRDefault="00000000" w:rsidRPr="00000000" w14:paraId="00000131">
      <w:pPr>
        <w:shd w:fill="ffffff" w:val="clear"/>
        <w:spacing w:after="280" w:lineRule="auto"/>
        <w:rPr>
          <w:b w:val="1"/>
          <w:color w:val="333e48"/>
          <w:sz w:val="21"/>
          <w:szCs w:val="21"/>
        </w:rPr>
      </w:pP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b w:val="1"/>
          <w:color w:val="333e48"/>
          <w:sz w:val="21"/>
          <w:szCs w:val="21"/>
          <w:rtl w:val="0"/>
        </w:rPr>
        <w:t xml:space="preserve">Budget</w:t>
      </w:r>
    </w:p>
    <w:p w:rsidR="00000000" w:rsidDel="00000000" w:rsidP="00000000" w:rsidRDefault="00000000" w:rsidRPr="00000000" w14:paraId="00000132">
      <w:pPr>
        <w:shd w:fill="ffffff" w:val="clear"/>
        <w:spacing w:after="160" w:lineRule="auto"/>
        <w:rPr>
          <w:color w:val="333e48"/>
          <w:sz w:val="21"/>
          <w:szCs w:val="21"/>
        </w:rPr>
      </w:pPr>
      <w:r w:rsidDel="00000000" w:rsidR="00000000" w:rsidRPr="00000000">
        <w:rPr>
          <w:color w:val="333e48"/>
          <w:sz w:val="21"/>
          <w:szCs w:val="21"/>
          <w:rtl w:val="0"/>
        </w:rPr>
        <w:t xml:space="preserve">Estimate the amount needed to fund your project. (500 characters) If you would like to provide a detailed and realistic vision of what the project will cost, upload a file under "Other Supplemental Documents" below. Your budget may exceed the top award amount from IDEAS; if so, indicate where other sources of funding may come from. If you were to receive an IDEAS award, how would you allocate the funding? Describe how it fits into your overall implementation plan. If selected to be a finalist, you will receive a seed grant of a $1,000. You will have the opportunity to pitch for an additional award of $7,500, $10,000, $15,000, or $20,000 in April 2024. Our funding cannot be used for business expenses, such as salaries or legal fees. Funds can be used towards travel expenses, materials and supplies, equipment, manufacturing, maker space fees, app developers, and other services required for launching your project. How would you use the funds? ******Please note that our funding is also taxable. For international students, taxes are automatically deducted from the grants and for national students, students are expected to self-report on their Form 1040 submissions. MIT currently does not automatically report these grants to the Federal Government.</w:t>
      </w:r>
    </w:p>
    <w:p w:rsidR="00000000" w:rsidDel="00000000" w:rsidP="00000000" w:rsidRDefault="00000000" w:rsidRPr="00000000" w14:paraId="00000133">
      <w:pPr>
        <w:shd w:fill="eeeeee" w:val="clear"/>
        <w:spacing w:after="460" w:lineRule="auto"/>
        <w:rPr>
          <w:ins w:author="Swapneel Mehta" w:id="19" w:date="2023-12-01T06:04:10Z"/>
          <w:color w:val="333e48"/>
          <w:sz w:val="24"/>
          <w:szCs w:val="24"/>
        </w:rPr>
      </w:pPr>
      <w:r w:rsidDel="00000000" w:rsidR="00000000" w:rsidRPr="00000000">
        <w:rPr>
          <w:color w:val="333e48"/>
          <w:sz w:val="24"/>
          <w:szCs w:val="24"/>
          <w:rtl w:val="0"/>
        </w:rPr>
        <w:t xml:space="preserve">20,000</w:t>
      </w:r>
      <w:ins w:author="Swapneel Mehta" w:id="19" w:date="2023-12-01T06:04:10Z">
        <w:r w:rsidDel="00000000" w:rsidR="00000000" w:rsidRPr="00000000">
          <w:rPr>
            <w:rtl w:val="0"/>
          </w:rPr>
        </w:r>
      </w:ins>
    </w:p>
    <w:p w:rsidR="00000000" w:rsidDel="00000000" w:rsidP="00000000" w:rsidRDefault="00000000" w:rsidRPr="00000000" w14:paraId="00000134">
      <w:pPr>
        <w:shd w:fill="eeeeee" w:val="clear"/>
        <w:spacing w:after="460" w:lineRule="auto"/>
        <w:rPr>
          <w:color w:val="333e48"/>
          <w:sz w:val="24"/>
          <w:szCs w:val="24"/>
        </w:rPr>
      </w:pPr>
      <w:ins w:author="Swapneel Mehta" w:id="19" w:date="2023-12-01T06:04:10Z">
        <w:r w:rsidDel="00000000" w:rsidR="00000000" w:rsidRPr="00000000">
          <w:rPr>
            <w:color w:val="333e48"/>
            <w:sz w:val="24"/>
            <w:szCs w:val="24"/>
            <w:rtl w:val="0"/>
          </w:rPr>
          <w:t xml:space="preserve">https://docs.google.com/document/d/1bMOygbAssjZtBxXQNXZGsTBGffYL1G4gv-r_ToIhGr4/edit?usp=sharing</w:t>
        </w:r>
      </w:ins>
      <w:r w:rsidDel="00000000" w:rsidR="00000000" w:rsidRPr="00000000">
        <w:rPr>
          <w:rtl w:val="0"/>
        </w:rPr>
      </w:r>
    </w:p>
    <w:p w:rsidR="00000000" w:rsidDel="00000000" w:rsidP="00000000" w:rsidRDefault="00000000" w:rsidRPr="00000000" w14:paraId="00000135">
      <w:pPr>
        <w:shd w:fill="eeeeee" w:val="clear"/>
        <w:spacing w:after="460" w:lineRule="auto"/>
        <w:rPr>
          <w:color w:val="333e48"/>
          <w:sz w:val="24"/>
          <w:szCs w:val="24"/>
        </w:rPr>
      </w:pPr>
      <w:r w:rsidDel="00000000" w:rsidR="00000000" w:rsidRPr="00000000">
        <w:rPr>
          <w:rtl w:val="0"/>
        </w:rPr>
      </w:r>
    </w:p>
    <w:p w:rsidR="00000000" w:rsidDel="00000000" w:rsidP="00000000" w:rsidRDefault="00000000" w:rsidRPr="00000000" w14:paraId="00000136">
      <w:pPr>
        <w:shd w:fill="ffffff" w:val="clear"/>
        <w:spacing w:after="120" w:lineRule="auto"/>
        <w:rPr>
          <w:b w:val="1"/>
          <w:color w:val="333e48"/>
          <w:sz w:val="21"/>
          <w:szCs w:val="21"/>
        </w:rPr>
      </w:pPr>
      <w:r w:rsidDel="00000000" w:rsidR="00000000" w:rsidRPr="00000000">
        <w:rPr>
          <w:b w:val="1"/>
          <w:color w:val="333e48"/>
          <w:sz w:val="21"/>
          <w:szCs w:val="21"/>
          <w:rtl w:val="0"/>
        </w:rPr>
        <w:t xml:space="preserve">Other Supplemental Documents</w:t>
      </w:r>
    </w:p>
    <w:p w:rsidR="00000000" w:rsidDel="00000000" w:rsidP="00000000" w:rsidRDefault="00000000" w:rsidRPr="00000000" w14:paraId="00000137">
      <w:pPr>
        <w:shd w:fill="ffffff" w:val="clear"/>
        <w:rPr>
          <w:color w:val="333e48"/>
          <w:sz w:val="21"/>
          <w:szCs w:val="21"/>
        </w:rPr>
      </w:pPr>
      <w:r w:rsidDel="00000000" w:rsidR="00000000" w:rsidRPr="00000000">
        <w:rPr>
          <w:color w:val="333e48"/>
          <w:sz w:val="21"/>
          <w:szCs w:val="21"/>
          <w:rtl w:val="0"/>
        </w:rPr>
        <w:t xml:space="preserve">You might choose to upload a detailed and realistic vision of what the project will cost here. It might be a letter of support from a community or something that will strengthen your submission.</w:t>
      </w:r>
    </w:p>
    <w:p w:rsidR="00000000" w:rsidDel="00000000" w:rsidP="00000000" w:rsidRDefault="00000000" w:rsidRPr="00000000" w14:paraId="00000138">
      <w:pPr>
        <w:rPr>
          <w:ins w:author="Swapneel Mehta" w:id="20" w:date="2023-12-01T06:04:07Z"/>
          <w:color w:val="333e48"/>
          <w:sz w:val="21"/>
          <w:szCs w:val="21"/>
        </w:rPr>
      </w:pPr>
      <w:ins w:author="Swapneel Mehta" w:id="20" w:date="2023-12-01T06:04:07Z">
        <w:r w:rsidDel="00000000" w:rsidR="00000000" w:rsidRPr="00000000">
          <w:rPr>
            <w:rtl w:val="0"/>
          </w:rPr>
        </w:r>
      </w:ins>
    </w:p>
    <w:p w:rsidR="00000000" w:rsidDel="00000000" w:rsidP="00000000" w:rsidRDefault="00000000" w:rsidRPr="00000000" w14:paraId="00000139">
      <w:pPr>
        <w:rPr/>
      </w:pPr>
      <w:ins w:author="Swapneel Mehta" w:id="20" w:date="2023-12-01T06:04:07Z">
        <w:r w:rsidDel="00000000" w:rsidR="00000000" w:rsidRPr="00000000">
          <w:rPr>
            <w:color w:val="333e48"/>
            <w:sz w:val="21"/>
            <w:szCs w:val="21"/>
            <w:rtl w:val="0"/>
          </w:rPr>
          <w:t xml:space="preserve">https://docs.google.com/document/d/1bMOygbAssjZtBxXQNXZGsTBGffYL1G4gv-r_ToIhGr4/edit?usp=sharing</w:t>
        </w:r>
      </w:ins>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wapneel Mehta" w:id="3" w:date="2023-11-30T18:44:30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extremely detailed but it isn't 750 characters and that's the character limit :)</w:t>
      </w:r>
    </w:p>
  </w:comment>
  <w:comment w:author="Swapneel Mehta" w:id="4" w:date="2023-11-30T18:45:23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(leaving this content in as it may be useful in the Gates Foundation proposal)</w:t>
      </w:r>
    </w:p>
  </w:comment>
  <w:comment w:author="Neel Kothari" w:id="5" w:date="2023-11-30T19:03:28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Okayy. Just added content because i wasnt sure exactly how much/ what all to add</w:t>
      </w:r>
    </w:p>
  </w:comment>
  <w:comment w:author="Anonymous" w:id="12" w:date="2023-12-01T03:35:45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how this is adding value here</w:t>
      </w:r>
    </w:p>
  </w:comment>
  <w:comment w:author="Anonymous" w:id="11" w:date="2023-11-30T15:26:57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reduced to 800 characters, currently it's 1044. Let me know if you need me to take a shot at it</w:t>
      </w:r>
    </w:p>
  </w:comment>
  <w:comment w:author="Anonymous" w:id="0" w:date="2023-11-30T15:20:58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guys add your information? Name, Phone Number, Pronouns, and email</w:t>
      </w:r>
    </w:p>
  </w:comment>
  <w:comment w:author="Anonymous" w:id="1" w:date="2023-11-30T15:21:37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this part of the application to be completed before I can start with the project proposal.</w:t>
      </w:r>
    </w:p>
  </w:comment>
  <w:comment w:author="Anonymous" w:id="2" w:date="2023-11-30T22:42:51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can be the same as the executive summary in the proposal</w:t>
      </w:r>
    </w:p>
  </w:comment>
  <w:comment w:author="Anonymous" w:id="9" w:date="2023-11-30T15:28:41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needs to be reduced</w:t>
      </w:r>
    </w:p>
  </w:comment>
  <w:comment w:author="Anonymous" w:id="13" w:date="2023-12-01T03:37:13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additional human resources or expertise might you need in the next 15 months?</w:t>
      </w:r>
    </w:p>
  </w:comment>
  <w:comment w:author="Anonymous" w:id="14" w:date="2023-12-01T03:38:45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@Swapneel Mehta</w:t>
      </w:r>
    </w:p>
  </w:comment>
  <w:comment w:author="Anonymous" w:id="15" w:date="2023-12-01T03:38:32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take on this is you will need community promoters, key leaders you will identify to help build trust through word of mouth etc with the school girls</w:t>
      </w:r>
    </w:p>
  </w:comment>
  <w:comment w:author="Swapneel Mehta" w:id="6" w:date="2023-11-30T18:49:26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overload the proposal, they'll get confused why a 20 member team is applying.</w:t>
      </w:r>
    </w:p>
  </w:comment>
  <w:comment w:author="Swapneel Mehta" w:id="7" w:date="2023-12-01T00:52:00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words.</w:t>
      </w:r>
    </w:p>
  </w:comment>
  <w:comment w:author="Swapneel Mehta" w:id="8" w:date="2023-12-01T01:01:20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details are congested into this answer. It's a good attempt but missing a lot of filler text. A non technical reader will be completely lost trying to parse it.</w:t>
      </w:r>
    </w:p>
  </w:comment>
  <w:comment w:author="Anonymous" w:id="10" w:date="2023-12-01T03:06:52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reduced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techtarget.com/searchenterpriseai/definition/LangChain" TargetMode="External"/><Relationship Id="rId8" Type="http://schemas.openxmlformats.org/officeDocument/2006/relationships/hyperlink" Target="https://worldpopulationreview.com/country-rankings/whatsapp-users-by-count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